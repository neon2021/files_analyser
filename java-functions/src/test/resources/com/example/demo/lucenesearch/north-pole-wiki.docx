
<file path=[Content_Types].xml><?xml version="1.0" encoding="utf-8"?>
<Types xmlns="http://schemas.openxmlformats.org/package/2006/content-types">
  <Default Extension="jpeg" ContentType="image/jpeg"/>
  <Default Extension="JPG" ContentType="image/.jpg"/>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7708E9">
      <w:pPr>
        <w:keepNext w:val="0"/>
        <w:keepLines w:val="0"/>
        <w:widowControl/>
        <w:suppressLineNumbers w:val="0"/>
        <w:pBdr>
          <w:top w:val="none" w:color="auto" w:sz="0" w:space="0"/>
          <w:bottom w:val="none" w:color="auto" w:sz="0" w:space="0"/>
        </w:pBdr>
        <w:spacing w:before="140" w:beforeAutospacing="0" w:after="300" w:afterAutospacing="0"/>
        <w:ind w:left="0" w:right="-4700" w:firstLine="0"/>
        <w:jc w:val="left"/>
        <w:rPr>
          <w:rFonts w:ascii="Arial" w:hAnsi="Arial" w:cs="Arial"/>
          <w:i w:val="0"/>
          <w:iCs w:val="0"/>
          <w:caps w:val="0"/>
          <w:color w:val="404040"/>
          <w:spacing w:val="0"/>
          <w:sz w:val="26"/>
          <w:szCs w:val="26"/>
        </w:rPr>
      </w:pPr>
      <w:r>
        <w:rPr>
          <w:rStyle w:val="8"/>
          <w:rFonts w:hint="default" w:ascii="Arial" w:hAnsi="Arial" w:eastAsia="宋体" w:cs="Arial"/>
          <w:i w:val="0"/>
          <w:iCs w:val="0"/>
          <w:caps w:val="0"/>
          <w:color w:val="2484C6"/>
          <w:spacing w:val="-20"/>
          <w:kern w:val="0"/>
          <w:sz w:val="0"/>
          <w:szCs w:val="0"/>
          <w:u w:val="none"/>
          <w:lang w:val="en-US" w:eastAsia="zh-CN" w:bidi="ar"/>
        </w:rPr>
        <w:fldChar w:fldCharType="begin"/>
      </w:r>
      <w:r>
        <w:rPr>
          <w:rStyle w:val="8"/>
          <w:rFonts w:hint="default" w:ascii="Arial" w:hAnsi="Arial" w:eastAsia="宋体" w:cs="Arial"/>
          <w:i w:val="0"/>
          <w:iCs w:val="0"/>
          <w:caps w:val="0"/>
          <w:color w:val="2484C6"/>
          <w:spacing w:val="-20"/>
          <w:kern w:val="0"/>
          <w:sz w:val="0"/>
          <w:szCs w:val="0"/>
          <w:u w:val="none"/>
          <w:lang w:val="en-US" w:eastAsia="zh-CN" w:bidi="ar"/>
        </w:rPr>
        <w:instrText xml:space="preserve"> HYPERLINK "https://www.thefreedictionary.com/" </w:instrText>
      </w:r>
      <w:r>
        <w:rPr>
          <w:rStyle w:val="8"/>
          <w:rFonts w:hint="default" w:ascii="Arial" w:hAnsi="Arial" w:eastAsia="宋体" w:cs="Arial"/>
          <w:i w:val="0"/>
          <w:iCs w:val="0"/>
          <w:caps w:val="0"/>
          <w:color w:val="2484C6"/>
          <w:spacing w:val="-20"/>
          <w:kern w:val="0"/>
          <w:sz w:val="0"/>
          <w:szCs w:val="0"/>
          <w:u w:val="none"/>
          <w:lang w:val="en-US" w:eastAsia="zh-CN" w:bidi="ar"/>
        </w:rPr>
        <w:fldChar w:fldCharType="separate"/>
      </w:r>
      <w:r>
        <w:rPr>
          <w:rStyle w:val="9"/>
          <w:rFonts w:hint="default" w:ascii="Arial" w:hAnsi="Arial" w:eastAsia="宋体" w:cs="Arial"/>
          <w:i w:val="0"/>
          <w:iCs w:val="0"/>
          <w:caps w:val="0"/>
          <w:color w:val="2484C6"/>
          <w:spacing w:val="-20"/>
          <w:sz w:val="0"/>
          <w:szCs w:val="0"/>
          <w:u w:val="none"/>
        </w:rPr>
        <w:t>Dictionary, Encyclopedia and Thesaurus - The Free Dictionary</w:t>
      </w:r>
      <w:r>
        <w:rPr>
          <w:rStyle w:val="8"/>
          <w:rFonts w:hint="default" w:ascii="Arial" w:hAnsi="Arial" w:eastAsia="宋体" w:cs="Arial"/>
          <w:i w:val="0"/>
          <w:iCs w:val="0"/>
          <w:caps w:val="0"/>
          <w:color w:val="2484C6"/>
          <w:spacing w:val="-20"/>
          <w:kern w:val="0"/>
          <w:sz w:val="0"/>
          <w:szCs w:val="0"/>
          <w:u w:val="none"/>
          <w:lang w:val="en-US" w:eastAsia="zh-CN" w:bidi="ar"/>
        </w:rPr>
        <w:fldChar w:fldCharType="end"/>
      </w:r>
      <w:r>
        <w:rPr>
          <w:rFonts w:hint="default" w:ascii="Arial" w:hAnsi="Arial" w:eastAsia="宋体" w:cs="Arial"/>
          <w:i w:val="0"/>
          <w:iCs w:val="0"/>
          <w:caps w:val="0"/>
          <w:color w:val="404040"/>
          <w:spacing w:val="0"/>
          <w:kern w:val="0"/>
          <w:sz w:val="22"/>
          <w:szCs w:val="22"/>
          <w:bdr w:val="none" w:color="auto" w:sz="0" w:space="0"/>
          <w:lang w:val="en-US" w:eastAsia="zh-CN" w:bidi="ar"/>
        </w:rPr>
        <w:t>13,829,144,071 visits served</w:t>
      </w:r>
    </w:p>
    <w:p w14:paraId="3F63F121">
      <w:pPr>
        <w:pStyle w:val="10"/>
      </w:pPr>
      <w:r>
        <w:t>窗体顶端</w:t>
      </w:r>
    </w:p>
    <w:p w14:paraId="0DB9489B">
      <w:pPr>
        <w:keepNext w:val="0"/>
        <w:keepLines w:val="0"/>
        <w:widowControl/>
        <w:numPr>
          <w:ilvl w:val="0"/>
          <w:numId w:val="1"/>
        </w:numPr>
        <w:suppressLineNumbers w:val="0"/>
        <w:spacing w:before="0" w:beforeAutospacing="0" w:after="100" w:afterAutospacing="0" w:line="400" w:lineRule="atLeast"/>
        <w:ind w:left="0" w:right="562" w:hanging="360"/>
      </w:pPr>
      <w:r>
        <w:rPr>
          <w:rFonts w:hint="default" w:ascii="Arial" w:hAnsi="Arial" w:cs="Arial"/>
          <w:i w:val="0"/>
          <w:iCs w:val="0"/>
          <w:caps w:val="0"/>
          <w:color w:val="404040"/>
          <w:spacing w:val="0"/>
          <w:sz w:val="26"/>
          <w:szCs w:val="26"/>
        </w:rPr>
        <mc:AlternateContent>
          <mc:Choice Requires="wps">
            <w:drawing>
              <wp:inline distT="0" distB="0" distL="114300" distR="114300">
                <wp:extent cx="635" cy="0"/>
                <wp:effectExtent l="0" t="6350" r="0" b="6350"/>
                <wp:docPr id="13" name="自选图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1"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ONInc4AAAD/AAAADwAAAAAAAAABACAAAAAiAAAAZHJzL2Rv&#10;d25yZXYueG1sUEsBAhQAFAAAAAgAh07iQFeSfA0LAgAAHwQAAA4AAAAAAAAAAQAgAAAAHQEAAGRy&#10;cy9lMm9Eb2MueG1sUEsFBgAAAAAGAAYAWQEAAJoFAAAAAA==&#10;">
                <v:path/>
                <v:fill on="f" focussize="0,0"/>
                <v:stroke/>
                <v:imagedata o:title=""/>
                <o:lock v:ext="edit" aspectratio="t"/>
                <w10:wrap type="none"/>
                <w10:anchorlock/>
              </v:rect>
            </w:pict>
          </mc:Fallback>
        </mc:AlternateContent>
      </w:r>
    </w:p>
    <w:p w14:paraId="2F86D9CF">
      <w:pPr>
        <w:keepNext w:val="0"/>
        <w:keepLines w:val="0"/>
        <w:widowControl/>
        <w:numPr>
          <w:ilvl w:val="0"/>
          <w:numId w:val="1"/>
        </w:numPr>
        <w:suppressLineNumbers w:val="0"/>
        <w:spacing w:before="0" w:beforeAutospacing="0" w:after="100" w:afterAutospacing="0" w:line="400" w:lineRule="atLeast"/>
        <w:ind w:left="0" w:right="0" w:hanging="360"/>
      </w:pPr>
      <w:r>
        <w:rPr>
          <w:rFonts w:hint="default" w:ascii="Arial" w:hAnsi="Arial" w:cs="Arial"/>
          <w:i w:val="0"/>
          <w:iCs w:val="0"/>
          <w:caps w:val="0"/>
          <w:color w:val="404040"/>
          <w:spacing w:val="0"/>
          <w:sz w:val="26"/>
          <w:szCs w:val="26"/>
        </w:rPr>
        <mc:AlternateContent>
          <mc:Choice Requires="wps">
            <w:drawing>
              <wp:inline distT="0" distB="0" distL="114300" distR="114300">
                <wp:extent cx="635" cy="0"/>
                <wp:effectExtent l="0" t="6350" r="0" b="6350"/>
                <wp:docPr id="14" name="自选图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2"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ONInc4AAAD/AAAADwAAAAAAAAABACAAAAAiAAAAZHJzL2Rv&#10;d25yZXYueG1sUEsBAhQAFAAAAAgAh07iQK0JEhILAgAAHwQAAA4AAAAAAAAAAQAgAAAAHQEAAGRy&#10;cy9lMm9Eb2MueG1sUEsFBgAAAAAGAAYAWQEAAJoFAAAAAA==&#10;">
                <v:path/>
                <v:fill on="f" focussize="0,0"/>
                <v:stroke/>
                <v:imagedata o:title=""/>
                <o:lock v:ext="edit" aspectratio="t"/>
                <w10:wrap type="none"/>
                <w10:anchorlock/>
              </v:rect>
            </w:pict>
          </mc:Fallback>
        </mc:AlternateContent>
      </w:r>
    </w:p>
    <w:p w14:paraId="14855FA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333333"/>
          <w:spacing w:val="0"/>
          <w:kern w:val="0"/>
          <w:sz w:val="26"/>
          <w:szCs w:val="26"/>
          <w:u w:val="none"/>
          <w:bdr w:val="single" w:color="CCCCCC" w:sz="8" w:space="0"/>
          <w:lang w:val="en-US" w:eastAsia="zh-CN" w:bidi="ar"/>
        </w:rPr>
        <w:fldChar w:fldCharType="begin"/>
      </w:r>
      <w:r>
        <w:rPr>
          <w:rFonts w:hint="default" w:ascii="Arial" w:hAnsi="Arial" w:eastAsia="宋体" w:cs="Arial"/>
          <w:i w:val="0"/>
          <w:iCs w:val="0"/>
          <w:caps w:val="0"/>
          <w:color w:val="333333"/>
          <w:spacing w:val="0"/>
          <w:kern w:val="0"/>
          <w:sz w:val="26"/>
          <w:szCs w:val="26"/>
          <w:u w:val="none"/>
          <w:bdr w:val="single" w:color="CCCCCC" w:sz="8" w:space="0"/>
          <w:lang w:val="en-US" w:eastAsia="zh-CN" w:bidi="ar"/>
        </w:rPr>
        <w:instrText xml:space="preserve"> HYPERLINK "https://www.thefreedictionary.com/_/help/help1.htm" \o "Help" </w:instrText>
      </w:r>
      <w:r>
        <w:rPr>
          <w:rFonts w:hint="default" w:ascii="Arial" w:hAnsi="Arial" w:eastAsia="宋体" w:cs="Arial"/>
          <w:i w:val="0"/>
          <w:iCs w:val="0"/>
          <w:caps w:val="0"/>
          <w:color w:val="333333"/>
          <w:spacing w:val="0"/>
          <w:kern w:val="0"/>
          <w:sz w:val="26"/>
          <w:szCs w:val="26"/>
          <w:u w:val="none"/>
          <w:bdr w:val="single" w:color="CCCCCC" w:sz="8" w:space="0"/>
          <w:lang w:val="en-US" w:eastAsia="zh-CN" w:bidi="ar"/>
        </w:rPr>
        <w:fldChar w:fldCharType="separate"/>
      </w:r>
      <w:r>
        <w:rPr>
          <w:rFonts w:hint="default" w:ascii="Arial" w:hAnsi="Arial" w:eastAsia="宋体" w:cs="Arial"/>
          <w:i w:val="0"/>
          <w:iCs w:val="0"/>
          <w:caps w:val="0"/>
          <w:color w:val="333333"/>
          <w:spacing w:val="0"/>
          <w:kern w:val="0"/>
          <w:sz w:val="26"/>
          <w:szCs w:val="26"/>
          <w:u w:val="none"/>
          <w:bdr w:val="single" w:color="CCCCCC" w:sz="8" w:space="0"/>
          <w:lang w:val="en-US" w:eastAsia="zh-CN" w:bidi="ar"/>
        </w:rPr>
        <w:fldChar w:fldCharType="end"/>
      </w:r>
    </w:p>
    <w:p w14:paraId="49205E0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rPr>
          <w:rFonts w:hint="default" w:ascii="Arial" w:hAnsi="Arial" w:cs="Arial"/>
          <w:i w:val="0"/>
          <w:iCs w:val="0"/>
          <w:caps w:val="0"/>
          <w:color w:val="404040"/>
          <w:spacing w:val="0"/>
          <w:sz w:val="26"/>
          <w:szCs w:val="26"/>
        </w:rPr>
      </w:pPr>
      <w:r>
        <w:rPr>
          <w:rFonts w:ascii="Arial" w:hAnsi="Arial" w:eastAsia="宋体" w:cs="Arial"/>
          <w:i w:val="0"/>
          <w:iCs w:val="0"/>
          <w:caps w:val="0"/>
          <w:color w:val="000000"/>
          <w:spacing w:val="0"/>
          <w:kern w:val="0"/>
          <w:sz w:val="28"/>
          <w:szCs w:val="28"/>
          <w:bdr w:val="none" w:color="CCCCCC" w:sz="8" w:space="0"/>
          <w:shd w:val="clear" w:fill="FFFFFF"/>
          <w:lang w:val="en-US" w:eastAsia="zh-CN" w:bidi="ar"/>
        </w:rPr>
        <mc:AlternateContent>
          <mc:Choice Requires="wps">
            <w:drawing>
              <wp:inline distT="0" distB="0" distL="114300" distR="114300">
                <wp:extent cx="635" cy="0"/>
                <wp:effectExtent l="0" t="6350" r="0" b="6350"/>
                <wp:docPr id="16" name="自选图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3"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ONInc4AAAD/AAAADwAAAAAAAAABACAAAAAiAAAAZHJzL2Rv&#10;d25yZXYueG1sUEsBAhQAFAAAAAgAh07iQCrRKaULAgAAHwQAAA4AAAAAAAAAAQAgAAAAHQEAAGRy&#10;cy9lMm9Eb2MueG1sUEsFBgAAAAAGAAYAWQEAAJoFAAAAAA==&#10;">
                <v:path/>
                <v:fill on="f" focussize="0,0"/>
                <v:stroke/>
                <v:imagedata o:title=""/>
                <o:lock v:ext="edit" aspectratio="t"/>
                <w10:wrap type="none"/>
                <w10:anchorlock/>
              </v:rect>
            </w:pict>
          </mc:Fallback>
        </mc:AlternateContent>
      </w:r>
      <w:r>
        <w:rPr>
          <w:rFonts w:hint="default" w:ascii="Arial" w:hAnsi="Arial" w:eastAsia="宋体" w:cs="Arial"/>
          <w:i w:val="0"/>
          <w:iCs w:val="0"/>
          <w:caps w:val="0"/>
          <w:color w:val="FFFFFF"/>
          <w:spacing w:val="-20"/>
          <w:kern w:val="0"/>
          <w:sz w:val="0"/>
          <w:szCs w:val="0"/>
          <w:u w:val="none"/>
          <w:lang w:val="en-US" w:eastAsia="zh-CN" w:bidi="ar"/>
        </w:rPr>
        <w:t>Keyboard</w:t>
      </w:r>
      <w:r>
        <w:rPr>
          <w:rFonts w:hint="default" w:ascii="Arial" w:hAnsi="Arial" w:eastAsia="宋体" w:cs="Arial"/>
          <w:b/>
          <w:bCs/>
          <w:i w:val="0"/>
          <w:iCs w:val="0"/>
          <w:caps w:val="0"/>
          <w:color w:val="FFFFFF"/>
          <w:spacing w:val="0"/>
          <w:kern w:val="0"/>
          <w:sz w:val="0"/>
          <w:szCs w:val="0"/>
          <w:bdr w:val="none" w:color="auto" w:sz="0" w:space="0"/>
          <w:shd w:val="clear" w:fill="2EB398"/>
          <w:lang w:val="en-US" w:eastAsia="zh-CN" w:bidi="ar"/>
        </w:rPr>
        <mc:AlternateContent>
          <mc:Choice Requires="wps">
            <w:drawing>
              <wp:inline distT="0" distB="0" distL="114300" distR="114300">
                <wp:extent cx="635" cy="0"/>
                <wp:effectExtent l="0" t="6350" r="0" b="6350"/>
                <wp:docPr id="15" name="自选图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4"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ONInc4AAAD/AAAADwAAAAAAAAABACAAAAAiAAAAZHJzL2Rv&#10;d25yZXYueG1sUEsBAhQAFAAAAAgAh07iQFdT65QLAgAAHwQAAA4AAAAAAAAAAQAgAAAAHQEAAGRy&#10;cy9lMm9Eb2MueG1sUEsFBgAAAAAGAAYAWQEAAJoFAAAAAA==&#10;">
                <v:path/>
                <v:fill on="f" focussize="0,0"/>
                <v:stroke/>
                <v:imagedata o:title=""/>
                <o:lock v:ext="edit" aspectratio="t"/>
                <w10:wrap type="none"/>
                <w10:anchorlock/>
              </v:rect>
            </w:pict>
          </mc:Fallback>
        </mc:AlternateContent>
      </w:r>
    </w:p>
    <w:p w14:paraId="7E26D5D5">
      <w:pPr>
        <w:keepNext w:val="0"/>
        <w:keepLines w:val="0"/>
        <w:widowControl/>
        <w:numPr>
          <w:ilvl w:val="0"/>
          <w:numId w:val="2"/>
        </w:numPr>
        <w:suppressLineNumbers w:val="0"/>
        <w:spacing w:before="0" w:beforeAutospacing="0" w:after="100" w:afterAutospacing="0" w:line="400" w:lineRule="atLeast"/>
        <w:ind w:left="0" w:right="-298" w:hanging="360"/>
      </w:pPr>
      <w:r>
        <w:rPr>
          <w:rFonts w:hint="default" w:ascii="Arial" w:hAnsi="Arial" w:cs="Arial"/>
          <w:i w:val="0"/>
          <w:iCs w:val="0"/>
          <w:caps w:val="0"/>
          <w:color w:val="404040"/>
          <w:spacing w:val="0"/>
          <w:sz w:val="26"/>
          <w:szCs w:val="26"/>
        </w:rPr>
        <mc:AlternateContent>
          <mc:Choice Requires="wps">
            <w:drawing>
              <wp:inline distT="0" distB="0" distL="114300" distR="114300">
                <wp:extent cx="635" cy="0"/>
                <wp:effectExtent l="0" t="6350" r="0" b="6350"/>
                <wp:docPr id="10" name="自选图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5"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ONInc4AAAD/AAAADwAAAAAAAAABACAAAAAiAAAAZHJzL2Rv&#10;d25yZXYueG1sUEsBAhQAFAAAAAgAh07iQE5Ha3ELAgAAHwQAAA4AAAAAAAAAAQAgAAAAHQEAAGRy&#10;cy9lMm9Eb2MueG1sUEsFBgAAAAAGAAYAWQEAAJoFAAAAAA==&#10;">
                <v:path/>
                <v:fill on="f" focussize="0,0"/>
                <v:stroke/>
                <v:imagedata o:title=""/>
                <o:lock v:ext="edit" aspectratio="t"/>
                <w10:wrap type="none"/>
                <w10:anchorlock/>
              </v:rect>
            </w:pict>
          </mc:Fallback>
        </mc:AlternateContent>
      </w:r>
      <w:r>
        <w:rPr>
          <w:rFonts w:hint="default" w:ascii="Arial" w:hAnsi="Arial" w:cs="Arial"/>
          <w:i w:val="0"/>
          <w:iCs w:val="0"/>
          <w:caps w:val="0"/>
          <w:color w:val="404040"/>
          <w:spacing w:val="0"/>
          <w:sz w:val="26"/>
          <w:szCs w:val="26"/>
        </w:rPr>
        <w:t>Word / Article</w:t>
      </w:r>
    </w:p>
    <w:p w14:paraId="6DF3A87E">
      <w:pPr>
        <w:keepNext w:val="0"/>
        <w:keepLines w:val="0"/>
        <w:widowControl/>
        <w:numPr>
          <w:ilvl w:val="0"/>
          <w:numId w:val="2"/>
        </w:numPr>
        <w:suppressLineNumbers w:val="0"/>
        <w:spacing w:before="0" w:beforeAutospacing="0" w:after="100" w:afterAutospacing="0" w:line="400" w:lineRule="atLeast"/>
        <w:ind w:left="0" w:right="-298" w:hanging="360"/>
      </w:pPr>
      <w:r>
        <w:rPr>
          <w:rFonts w:hint="default" w:ascii="Arial" w:hAnsi="Arial" w:cs="Arial"/>
          <w:i w:val="0"/>
          <w:iCs w:val="0"/>
          <w:caps w:val="0"/>
          <w:color w:val="404040"/>
          <w:spacing w:val="0"/>
          <w:sz w:val="26"/>
          <w:szCs w:val="26"/>
        </w:rPr>
        <mc:AlternateContent>
          <mc:Choice Requires="wps">
            <w:drawing>
              <wp:inline distT="0" distB="0" distL="114300" distR="114300">
                <wp:extent cx="635" cy="0"/>
                <wp:effectExtent l="0" t="6350" r="0" b="6350"/>
                <wp:docPr id="17" name="自选图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DjSJ3OAAAA/wAAAA8AAAAAAAAAAQAgAAAAIgAAAGRycy9k&#10;b3ducmV2LnhtbFBLAQIUABQAAAAIAIdO4kC03AVuDAIAAB8EAAAOAAAAAAAAAAEAIAAAAB0BAABk&#10;cnMvZTJvRG9jLnhtbFBLBQYAAAAABgAGAFkBAACbBQAAAAA=&#10;">
                <v:path/>
                <v:fill on="f" focussize="0,0"/>
                <v:stroke/>
                <v:imagedata o:title=""/>
                <o:lock v:ext="edit" aspectratio="t"/>
                <w10:wrap type="none"/>
                <w10:anchorlock/>
              </v:rect>
            </w:pict>
          </mc:Fallback>
        </mc:AlternateContent>
      </w:r>
      <w:r>
        <w:rPr>
          <w:rFonts w:hint="default" w:ascii="Arial" w:hAnsi="Arial" w:cs="Arial"/>
          <w:i w:val="0"/>
          <w:iCs w:val="0"/>
          <w:caps w:val="0"/>
          <w:color w:val="404040"/>
          <w:spacing w:val="0"/>
          <w:sz w:val="26"/>
          <w:szCs w:val="26"/>
        </w:rPr>
        <w:t>Starts with</w:t>
      </w:r>
    </w:p>
    <w:p w14:paraId="017AC5A1">
      <w:pPr>
        <w:keepNext w:val="0"/>
        <w:keepLines w:val="0"/>
        <w:widowControl/>
        <w:numPr>
          <w:ilvl w:val="0"/>
          <w:numId w:val="2"/>
        </w:numPr>
        <w:suppressLineNumbers w:val="0"/>
        <w:spacing w:before="0" w:beforeAutospacing="0" w:after="100" w:afterAutospacing="0" w:line="400" w:lineRule="atLeast"/>
        <w:ind w:left="0" w:right="-298" w:hanging="360"/>
      </w:pPr>
      <w:r>
        <w:rPr>
          <w:rFonts w:hint="default" w:ascii="Arial" w:hAnsi="Arial" w:cs="Arial"/>
          <w:i w:val="0"/>
          <w:iCs w:val="0"/>
          <w:caps w:val="0"/>
          <w:color w:val="404040"/>
          <w:spacing w:val="0"/>
          <w:sz w:val="26"/>
          <w:szCs w:val="26"/>
        </w:rPr>
        <mc:AlternateContent>
          <mc:Choice Requires="wps">
            <w:drawing>
              <wp:inline distT="0" distB="0" distL="114300" distR="114300">
                <wp:extent cx="635" cy="0"/>
                <wp:effectExtent l="0" t="6350" r="0" b="6350"/>
                <wp:docPr id="11" name="自选图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7"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DjSJ3OAAAA/wAAAA8AAAAAAAAAAQAgAAAAIgAAAGRycy9k&#10;b3ducmV2LnhtbFBLAQIUABQAAAAIAIdO4kD71HGsDAIAAB8EAAAOAAAAAAAAAAEAIAAAAB0BAABk&#10;cnMvZTJvRG9jLnhtbFBLBQYAAAAABgAGAFkBAACbBQAAAAA=&#10;">
                <v:path/>
                <v:fill on="f" focussize="0,0"/>
                <v:stroke/>
                <v:imagedata o:title=""/>
                <o:lock v:ext="edit" aspectratio="t"/>
                <w10:wrap type="none"/>
                <w10:anchorlock/>
              </v:rect>
            </w:pict>
          </mc:Fallback>
        </mc:AlternateContent>
      </w:r>
      <w:r>
        <w:rPr>
          <w:rFonts w:hint="default" w:ascii="Arial" w:hAnsi="Arial" w:cs="Arial"/>
          <w:i w:val="0"/>
          <w:iCs w:val="0"/>
          <w:caps w:val="0"/>
          <w:color w:val="404040"/>
          <w:spacing w:val="0"/>
          <w:sz w:val="26"/>
          <w:szCs w:val="26"/>
        </w:rPr>
        <w:t>Ends with</w:t>
      </w:r>
    </w:p>
    <w:p w14:paraId="3D1FD2DF">
      <w:pPr>
        <w:keepNext w:val="0"/>
        <w:keepLines w:val="0"/>
        <w:widowControl/>
        <w:numPr>
          <w:ilvl w:val="0"/>
          <w:numId w:val="2"/>
        </w:numPr>
        <w:suppressLineNumbers w:val="0"/>
        <w:spacing w:before="0" w:beforeAutospacing="0" w:after="100" w:afterAutospacing="0" w:line="400" w:lineRule="atLeast"/>
        <w:ind w:left="0" w:right="-1044" w:hanging="360"/>
      </w:pPr>
      <w:r>
        <w:rPr>
          <w:rFonts w:hint="default" w:ascii="Arial" w:hAnsi="Arial" w:cs="Arial"/>
          <w:i w:val="0"/>
          <w:iCs w:val="0"/>
          <w:caps w:val="0"/>
          <w:color w:val="404040"/>
          <w:spacing w:val="0"/>
          <w:sz w:val="26"/>
          <w:szCs w:val="26"/>
        </w:rPr>
        <mc:AlternateContent>
          <mc:Choice Requires="wps">
            <w:drawing>
              <wp:inline distT="0" distB="0" distL="114300" distR="114300">
                <wp:extent cx="635" cy="0"/>
                <wp:effectExtent l="0" t="6350" r="0" b="6350"/>
                <wp:docPr id="12" name="自选图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8"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ONInc4AAAD/AAAADwAAAAAAAAABACAAAAAiAAAAZHJzL2Rv&#10;d25yZXYueG1sUEsBAhQAFAAAAAgAh07iQBjEdCoLAgAAHwQAAA4AAAAAAAAAAQAgAAAAHQEAAGRy&#10;cy9lMm9Eb2MueG1sUEsFBgAAAAAGAAYAWQEAAJoFAAAAAA==&#10;">
                <v:path/>
                <v:fill on="f" focussize="0,0"/>
                <v:stroke/>
                <v:imagedata o:title=""/>
                <o:lock v:ext="edit" aspectratio="t"/>
                <w10:wrap type="none"/>
                <w10:anchorlock/>
              </v:rect>
            </w:pict>
          </mc:Fallback>
        </mc:AlternateContent>
      </w:r>
      <w:r>
        <w:rPr>
          <w:rFonts w:hint="default" w:ascii="Arial" w:hAnsi="Arial" w:cs="Arial"/>
          <w:i w:val="0"/>
          <w:iCs w:val="0"/>
          <w:caps w:val="0"/>
          <w:color w:val="404040"/>
          <w:spacing w:val="0"/>
          <w:sz w:val="26"/>
          <w:szCs w:val="26"/>
        </w:rPr>
        <w:t>Text</w:t>
      </w:r>
    </w:p>
    <w:p w14:paraId="06A021C1">
      <w:pPr>
        <w:pStyle w:val="11"/>
      </w:pPr>
      <w:r>
        <w:t>窗体底端</w:t>
      </w:r>
    </w:p>
    <w:p w14:paraId="47B1D5CA">
      <w:pPr>
        <w:keepNext w:val="0"/>
        <w:keepLines w:val="0"/>
        <w:widowControl/>
        <w:suppressLineNumbers w:val="0"/>
        <w:pBdr>
          <w:top w:val="none" w:color="auto" w:sz="0" w:space="0"/>
          <w:bottom w:val="none" w:color="auto" w:sz="0" w:space="0"/>
        </w:pBdr>
        <w:spacing w:after="0" w:afterAutospacing="0"/>
        <w:ind w:left="-21460" w:right="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FFFFFF"/>
          <w:spacing w:val="-20"/>
          <w:kern w:val="0"/>
          <w:sz w:val="22"/>
          <w:szCs w:val="22"/>
          <w:u w:val="none"/>
          <w:lang w:val="en-US" w:eastAsia="zh-CN" w:bidi="ar"/>
        </w:rPr>
        <w:fldChar w:fldCharType="begin"/>
      </w:r>
      <w:r>
        <w:rPr>
          <w:rFonts w:hint="default" w:ascii="Arial" w:hAnsi="Arial" w:eastAsia="宋体" w:cs="Arial"/>
          <w:b/>
          <w:bCs/>
          <w:i w:val="0"/>
          <w:iCs w:val="0"/>
          <w:caps w:val="0"/>
          <w:color w:val="FFFFFF"/>
          <w:spacing w:val="-20"/>
          <w:kern w:val="0"/>
          <w:sz w:val="22"/>
          <w:szCs w:val="22"/>
          <w:u w:val="none"/>
          <w:lang w:val="en-US" w:eastAsia="zh-CN" w:bidi="ar"/>
        </w:rPr>
        <w:instrText xml:space="preserve"> HYPERLINK "https://www.thefreedictionary.com/_/archive.htm" </w:instrText>
      </w:r>
      <w:r>
        <w:rPr>
          <w:rFonts w:hint="default" w:ascii="Arial" w:hAnsi="Arial" w:eastAsia="宋体" w:cs="Arial"/>
          <w:b/>
          <w:bCs/>
          <w:i w:val="0"/>
          <w:iCs w:val="0"/>
          <w:caps w:val="0"/>
          <w:color w:val="FFFFFF"/>
          <w:spacing w:val="-20"/>
          <w:kern w:val="0"/>
          <w:sz w:val="22"/>
          <w:szCs w:val="22"/>
          <w:u w:val="none"/>
          <w:lang w:val="en-US" w:eastAsia="zh-CN" w:bidi="ar"/>
        </w:rPr>
        <w:fldChar w:fldCharType="separate"/>
      </w:r>
      <w:r>
        <w:rPr>
          <w:rStyle w:val="9"/>
          <w:rFonts w:hint="default" w:ascii="Arial" w:hAnsi="Arial" w:eastAsia="宋体" w:cs="Arial"/>
          <w:b/>
          <w:bCs/>
          <w:i w:val="0"/>
          <w:iCs w:val="0"/>
          <w:caps w:val="0"/>
          <w:color w:val="FFFFFF"/>
          <w:spacing w:val="-20"/>
          <w:sz w:val="22"/>
          <w:szCs w:val="22"/>
          <w:u w:val="none"/>
        </w:rPr>
        <w:t>9</w:t>
      </w:r>
      <w:r>
        <w:rPr>
          <w:rFonts w:hint="default" w:ascii="Arial" w:hAnsi="Arial" w:eastAsia="宋体" w:cs="Arial"/>
          <w:b/>
          <w:bCs/>
          <w:i w:val="0"/>
          <w:iCs w:val="0"/>
          <w:caps w:val="0"/>
          <w:color w:val="FFFFFF"/>
          <w:spacing w:val="-20"/>
          <w:kern w:val="0"/>
          <w:sz w:val="22"/>
          <w:szCs w:val="22"/>
          <w:u w:val="none"/>
          <w:lang w:val="en-US" w:eastAsia="zh-CN" w:bidi="ar"/>
        </w:rPr>
        <w:fldChar w:fldCharType="end"/>
      </w:r>
    </w:p>
    <w:p w14:paraId="458DCB76">
      <w:pPr>
        <w:keepNext w:val="0"/>
        <w:keepLines w:val="0"/>
        <w:widowControl/>
        <w:suppressLineNumbers w:val="0"/>
        <w:pBdr>
          <w:top w:val="none" w:color="auto" w:sz="0" w:space="0"/>
          <w:bottom w:val="none" w:color="auto" w:sz="0" w:space="0"/>
        </w:pBdr>
        <w:spacing w:after="500" w:afterAutospacing="0"/>
        <w:ind w:left="-21460" w:right="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5F9EB3"/>
          <w:spacing w:val="0"/>
          <w:kern w:val="0"/>
          <w:sz w:val="38"/>
          <w:szCs w:val="38"/>
          <w:u w:val="none"/>
          <w:bdr w:val="none" w:color="auto" w:sz="0" w:space="0"/>
          <w:shd w:val="clear" w:fill="F8F8F8"/>
          <w:lang w:val="en-US" w:eastAsia="zh-CN" w:bidi="ar"/>
        </w:rPr>
        <w:fldChar w:fldCharType="begin"/>
      </w:r>
      <w:r>
        <w:rPr>
          <w:rFonts w:hint="default" w:ascii="Arial" w:hAnsi="Arial" w:eastAsia="宋体" w:cs="Arial"/>
          <w:b/>
          <w:bCs/>
          <w:i w:val="0"/>
          <w:iCs w:val="0"/>
          <w:caps w:val="0"/>
          <w:color w:val="5F9EB3"/>
          <w:spacing w:val="0"/>
          <w:kern w:val="0"/>
          <w:sz w:val="38"/>
          <w:szCs w:val="38"/>
          <w:u w:val="none"/>
          <w:bdr w:val="none" w:color="auto" w:sz="0" w:space="0"/>
          <w:shd w:val="clear" w:fill="F8F8F8"/>
          <w:lang w:val="en-US" w:eastAsia="zh-CN" w:bidi="ar"/>
        </w:rPr>
        <w:instrText xml:space="preserve"> HYPERLINK "https://secure.thefreedictionary.com/Registration.aspx?returnTo=https://www.thefreedictionary.com/Northpole" </w:instrText>
      </w:r>
      <w:r>
        <w:rPr>
          <w:rFonts w:hint="default" w:ascii="Arial" w:hAnsi="Arial" w:eastAsia="宋体" w:cs="Arial"/>
          <w:b/>
          <w:bCs/>
          <w:i w:val="0"/>
          <w:iCs w:val="0"/>
          <w:caps w:val="0"/>
          <w:color w:val="5F9EB3"/>
          <w:spacing w:val="0"/>
          <w:kern w:val="0"/>
          <w:sz w:val="38"/>
          <w:szCs w:val="38"/>
          <w:u w:val="none"/>
          <w:bdr w:val="none" w:color="auto" w:sz="0" w:space="0"/>
          <w:shd w:val="clear" w:fill="F8F8F8"/>
          <w:lang w:val="en-US" w:eastAsia="zh-CN" w:bidi="ar"/>
        </w:rPr>
        <w:fldChar w:fldCharType="separate"/>
      </w:r>
      <w:r>
        <w:rPr>
          <w:rStyle w:val="9"/>
          <w:rFonts w:hint="default" w:ascii="Arial" w:hAnsi="Arial" w:eastAsia="宋体" w:cs="Arial"/>
          <w:b/>
          <w:bCs/>
          <w:i w:val="0"/>
          <w:iCs w:val="0"/>
          <w:caps w:val="0"/>
          <w:color w:val="5F9EB3"/>
          <w:spacing w:val="0"/>
          <w:sz w:val="38"/>
          <w:szCs w:val="38"/>
          <w:u w:val="none"/>
          <w:bdr w:val="none" w:color="auto" w:sz="0" w:space="0"/>
          <w:shd w:val="clear" w:fill="F8F8F8"/>
        </w:rPr>
        <w:t>Register</w:t>
      </w:r>
      <w:r>
        <w:rPr>
          <w:rFonts w:hint="default" w:ascii="Arial" w:hAnsi="Arial" w:eastAsia="宋体" w:cs="Arial"/>
          <w:b/>
          <w:bCs/>
          <w:i w:val="0"/>
          <w:iCs w:val="0"/>
          <w:caps w:val="0"/>
          <w:color w:val="5F9EB3"/>
          <w:spacing w:val="0"/>
          <w:kern w:val="0"/>
          <w:sz w:val="38"/>
          <w:szCs w:val="38"/>
          <w:u w:val="none"/>
          <w:bdr w:val="none" w:color="auto" w:sz="0" w:space="0"/>
          <w:shd w:val="clear" w:fill="F8F8F8"/>
          <w:lang w:val="en-US" w:eastAsia="zh-CN" w:bidi="ar"/>
        </w:rPr>
        <w:fldChar w:fldCharType="end"/>
      </w:r>
      <w:r>
        <w:rPr>
          <w:rFonts w:hint="default" w:ascii="Arial" w:hAnsi="Arial" w:eastAsia="宋体" w:cs="Arial"/>
          <w:i w:val="0"/>
          <w:iCs w:val="0"/>
          <w:caps w:val="0"/>
          <w:color w:val="404040"/>
          <w:spacing w:val="0"/>
          <w:kern w:val="0"/>
          <w:sz w:val="26"/>
          <w:szCs w:val="26"/>
          <w:lang w:val="en-US" w:eastAsia="zh-CN" w:bidi="ar"/>
        </w:rPr>
        <w:t> </w:t>
      </w:r>
      <w:r>
        <w:rPr>
          <w:rFonts w:hint="default" w:ascii="Arial" w:hAnsi="Arial" w:eastAsia="宋体" w:cs="Arial"/>
          <w:b/>
          <w:bCs/>
          <w:i w:val="0"/>
          <w:iCs w:val="0"/>
          <w:caps w:val="0"/>
          <w:color w:val="5F9EB3"/>
          <w:spacing w:val="0"/>
          <w:kern w:val="0"/>
          <w:sz w:val="38"/>
          <w:szCs w:val="38"/>
          <w:u w:val="none"/>
          <w:bdr w:val="none" w:color="auto" w:sz="0" w:space="0"/>
          <w:shd w:val="clear" w:fill="F8F8F8"/>
          <w:lang w:val="en-US" w:eastAsia="zh-CN" w:bidi="ar"/>
        </w:rPr>
        <w:fldChar w:fldCharType="begin"/>
      </w:r>
      <w:r>
        <w:rPr>
          <w:rFonts w:hint="default" w:ascii="Arial" w:hAnsi="Arial" w:eastAsia="宋体" w:cs="Arial"/>
          <w:b/>
          <w:bCs/>
          <w:i w:val="0"/>
          <w:iCs w:val="0"/>
          <w:caps w:val="0"/>
          <w:color w:val="5F9EB3"/>
          <w:spacing w:val="0"/>
          <w:kern w:val="0"/>
          <w:sz w:val="38"/>
          <w:szCs w:val="38"/>
          <w:u w:val="none"/>
          <w:bdr w:val="none" w:color="auto" w:sz="0" w:space="0"/>
          <w:shd w:val="clear" w:fill="F8F8F8"/>
          <w:lang w:val="en-US" w:eastAsia="zh-CN" w:bidi="ar"/>
        </w:rPr>
        <w:instrText xml:space="preserve"> HYPERLINK "https://secure.thefreedictionary.com/Login.aspx?returnTo=https://www.thefreedictionary.com/Northpole" </w:instrText>
      </w:r>
      <w:r>
        <w:rPr>
          <w:rFonts w:hint="default" w:ascii="Arial" w:hAnsi="Arial" w:eastAsia="宋体" w:cs="Arial"/>
          <w:b/>
          <w:bCs/>
          <w:i w:val="0"/>
          <w:iCs w:val="0"/>
          <w:caps w:val="0"/>
          <w:color w:val="5F9EB3"/>
          <w:spacing w:val="0"/>
          <w:kern w:val="0"/>
          <w:sz w:val="38"/>
          <w:szCs w:val="38"/>
          <w:u w:val="none"/>
          <w:bdr w:val="none" w:color="auto" w:sz="0" w:space="0"/>
          <w:shd w:val="clear" w:fill="F8F8F8"/>
          <w:lang w:val="en-US" w:eastAsia="zh-CN" w:bidi="ar"/>
        </w:rPr>
        <w:fldChar w:fldCharType="separate"/>
      </w:r>
      <w:r>
        <w:rPr>
          <w:rStyle w:val="9"/>
          <w:rFonts w:hint="default" w:ascii="Arial" w:hAnsi="Arial" w:eastAsia="宋体" w:cs="Arial"/>
          <w:b/>
          <w:bCs/>
          <w:i w:val="0"/>
          <w:iCs w:val="0"/>
          <w:caps w:val="0"/>
          <w:color w:val="5F9EB3"/>
          <w:spacing w:val="0"/>
          <w:sz w:val="38"/>
          <w:szCs w:val="38"/>
          <w:u w:val="none"/>
          <w:bdr w:val="none" w:color="auto" w:sz="0" w:space="0"/>
          <w:shd w:val="clear" w:fill="F8F8F8"/>
        </w:rPr>
        <w:t>Log in</w:t>
      </w:r>
      <w:r>
        <w:rPr>
          <w:rFonts w:hint="default" w:ascii="Arial" w:hAnsi="Arial" w:eastAsia="宋体" w:cs="Arial"/>
          <w:b/>
          <w:bCs/>
          <w:i w:val="0"/>
          <w:iCs w:val="0"/>
          <w:caps w:val="0"/>
          <w:color w:val="5F9EB3"/>
          <w:spacing w:val="0"/>
          <w:kern w:val="0"/>
          <w:sz w:val="38"/>
          <w:szCs w:val="38"/>
          <w:u w:val="none"/>
          <w:bdr w:val="none" w:color="auto" w:sz="0" w:space="0"/>
          <w:shd w:val="clear" w:fill="F8F8F8"/>
          <w:lang w:val="en-US" w:eastAsia="zh-CN" w:bidi="ar"/>
        </w:rPr>
        <w:fldChar w:fldCharType="end"/>
      </w:r>
    </w:p>
    <w:p w14:paraId="1FC7BF7D">
      <w:pPr>
        <w:keepNext w:val="0"/>
        <w:keepLines w:val="0"/>
        <w:widowControl/>
        <w:suppressLineNumbers w:val="0"/>
        <w:pBdr>
          <w:top w:val="none" w:color="auto" w:sz="0" w:space="0"/>
          <w:bottom w:val="none" w:color="auto" w:sz="0" w:space="0"/>
        </w:pBdr>
        <w:spacing w:before="100" w:beforeAutospacing="0" w:after="500" w:afterAutospacing="0"/>
        <w:ind w:left="-21460" w:right="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696969"/>
          <w:spacing w:val="0"/>
          <w:kern w:val="0"/>
          <w:sz w:val="26"/>
          <w:szCs w:val="26"/>
          <w:lang w:val="en-US" w:eastAsia="zh-CN" w:bidi="ar"/>
        </w:rPr>
        <w:t>Sign up with one click:</w:t>
      </w:r>
    </w:p>
    <w:p w14:paraId="35803439">
      <w:pPr>
        <w:keepNext w:val="0"/>
        <w:keepLines w:val="0"/>
        <w:widowControl/>
        <w:numPr>
          <w:ilvl w:val="0"/>
          <w:numId w:val="3"/>
        </w:numPr>
        <w:suppressLineNumbers w:val="0"/>
        <w:spacing w:before="0" w:beforeAutospacing="0" w:after="80" w:afterAutospacing="0"/>
        <w:ind w:left="-21420" w:right="40" w:hanging="360"/>
        <w:jc w:val="center"/>
        <w:textAlignment w:val="center"/>
      </w:pPr>
      <w:r>
        <w:rPr>
          <w:rFonts w:hint="default" w:ascii="Arial" w:hAnsi="Arial" w:cs="Arial"/>
          <w:i w:val="0"/>
          <w:iCs w:val="0"/>
          <w:caps w:val="0"/>
          <w:color w:val="2484C6"/>
          <w:spacing w:val="0"/>
          <w:sz w:val="26"/>
          <w:szCs w:val="26"/>
          <w:u w:val="none"/>
        </w:rPr>
        <w:fldChar w:fldCharType="begin"/>
      </w:r>
      <w:r>
        <w:rPr>
          <w:rFonts w:hint="default" w:ascii="Arial" w:hAnsi="Arial" w:cs="Arial"/>
          <w:i w:val="0"/>
          <w:iCs w:val="0"/>
          <w:caps w:val="0"/>
          <w:color w:val="2484C6"/>
          <w:spacing w:val="0"/>
          <w:sz w:val="26"/>
          <w:szCs w:val="26"/>
          <w:u w:val="none"/>
        </w:rPr>
        <w:instrText xml:space="preserve"> HYPERLINK "https://secure.thefreedictionary.com/ExtLogin/FacebookLogin.aspx?returnTo=https://www.thefreedictionary.com/Northpole" </w:instrText>
      </w:r>
      <w:r>
        <w:rPr>
          <w:rFonts w:hint="default" w:ascii="Arial" w:hAnsi="Arial" w:cs="Arial"/>
          <w:i w:val="0"/>
          <w:iCs w:val="0"/>
          <w:caps w:val="0"/>
          <w:color w:val="2484C6"/>
          <w:spacing w:val="0"/>
          <w:sz w:val="26"/>
          <w:szCs w:val="26"/>
          <w:u w:val="none"/>
        </w:rPr>
        <w:fldChar w:fldCharType="separate"/>
      </w:r>
      <w:r>
        <w:rPr>
          <w:rStyle w:val="9"/>
          <w:rFonts w:hint="default" w:ascii="Arial" w:hAnsi="Arial" w:cs="Arial"/>
          <w:i w:val="0"/>
          <w:iCs w:val="0"/>
          <w:caps w:val="0"/>
          <w:color w:val="2484C6"/>
          <w:spacing w:val="0"/>
          <w:sz w:val="26"/>
          <w:szCs w:val="26"/>
          <w:u w:val="none"/>
        </w:rPr>
        <w:t>Facebook</w:t>
      </w:r>
      <w:r>
        <w:rPr>
          <w:rFonts w:hint="default" w:ascii="Arial" w:hAnsi="Arial" w:cs="Arial"/>
          <w:i w:val="0"/>
          <w:iCs w:val="0"/>
          <w:caps w:val="0"/>
          <w:color w:val="2484C6"/>
          <w:spacing w:val="0"/>
          <w:sz w:val="26"/>
          <w:szCs w:val="26"/>
          <w:u w:val="none"/>
        </w:rPr>
        <w:fldChar w:fldCharType="end"/>
      </w:r>
    </w:p>
    <w:p w14:paraId="4D7BA394">
      <w:pPr>
        <w:keepNext w:val="0"/>
        <w:keepLines w:val="0"/>
        <w:widowControl/>
        <w:numPr>
          <w:ilvl w:val="0"/>
          <w:numId w:val="3"/>
        </w:numPr>
        <w:suppressLineNumbers w:val="0"/>
        <w:spacing w:before="0" w:beforeAutospacing="0" w:after="80" w:afterAutospacing="0"/>
        <w:ind w:left="-21420" w:right="40" w:hanging="360"/>
        <w:jc w:val="center"/>
        <w:textAlignment w:val="center"/>
      </w:pPr>
      <w:r>
        <w:rPr>
          <w:rFonts w:hint="default" w:ascii="Arial" w:hAnsi="Arial" w:cs="Arial"/>
          <w:i w:val="0"/>
          <w:iCs w:val="0"/>
          <w:caps w:val="0"/>
          <w:color w:val="2484C6"/>
          <w:spacing w:val="0"/>
          <w:sz w:val="26"/>
          <w:szCs w:val="26"/>
          <w:u w:val="none"/>
        </w:rPr>
        <w:fldChar w:fldCharType="begin"/>
      </w:r>
      <w:r>
        <w:rPr>
          <w:rFonts w:hint="default" w:ascii="Arial" w:hAnsi="Arial" w:cs="Arial"/>
          <w:i w:val="0"/>
          <w:iCs w:val="0"/>
          <w:caps w:val="0"/>
          <w:color w:val="2484C6"/>
          <w:spacing w:val="0"/>
          <w:sz w:val="26"/>
          <w:szCs w:val="26"/>
          <w:u w:val="none"/>
        </w:rPr>
        <w:instrText xml:space="preserve"> HYPERLINK "https://secure.thefreedictionary.com/Login.aspx?twitter&amp;returnTo=https://www.thefreedictionary.com/Northpole" </w:instrText>
      </w:r>
      <w:r>
        <w:rPr>
          <w:rFonts w:hint="default" w:ascii="Arial" w:hAnsi="Arial" w:cs="Arial"/>
          <w:i w:val="0"/>
          <w:iCs w:val="0"/>
          <w:caps w:val="0"/>
          <w:color w:val="2484C6"/>
          <w:spacing w:val="0"/>
          <w:sz w:val="26"/>
          <w:szCs w:val="26"/>
          <w:u w:val="none"/>
        </w:rPr>
        <w:fldChar w:fldCharType="separate"/>
      </w:r>
      <w:r>
        <w:rPr>
          <w:rStyle w:val="9"/>
          <w:rFonts w:hint="default" w:ascii="Arial" w:hAnsi="Arial" w:cs="Arial"/>
          <w:i w:val="0"/>
          <w:iCs w:val="0"/>
          <w:caps w:val="0"/>
          <w:color w:val="2484C6"/>
          <w:spacing w:val="0"/>
          <w:sz w:val="26"/>
          <w:szCs w:val="26"/>
          <w:u w:val="none"/>
        </w:rPr>
        <w:t>Twitter</w:t>
      </w:r>
      <w:r>
        <w:rPr>
          <w:rFonts w:hint="default" w:ascii="Arial" w:hAnsi="Arial" w:cs="Arial"/>
          <w:i w:val="0"/>
          <w:iCs w:val="0"/>
          <w:caps w:val="0"/>
          <w:color w:val="2484C6"/>
          <w:spacing w:val="0"/>
          <w:sz w:val="26"/>
          <w:szCs w:val="26"/>
          <w:u w:val="none"/>
        </w:rPr>
        <w:fldChar w:fldCharType="end"/>
      </w:r>
    </w:p>
    <w:p w14:paraId="79A7E33E">
      <w:pPr>
        <w:keepNext w:val="0"/>
        <w:keepLines w:val="0"/>
        <w:widowControl/>
        <w:numPr>
          <w:ilvl w:val="0"/>
          <w:numId w:val="3"/>
        </w:numPr>
        <w:suppressLineNumbers w:val="0"/>
        <w:spacing w:before="0" w:beforeAutospacing="0" w:after="80" w:afterAutospacing="0"/>
        <w:ind w:left="-21420" w:right="40" w:hanging="360"/>
        <w:jc w:val="center"/>
        <w:textAlignment w:val="center"/>
      </w:pPr>
      <w:r>
        <w:rPr>
          <w:rFonts w:hint="default" w:ascii="Arial" w:hAnsi="Arial" w:cs="Arial"/>
          <w:i w:val="0"/>
          <w:iCs w:val="0"/>
          <w:caps w:val="0"/>
          <w:color w:val="2484C6"/>
          <w:spacing w:val="0"/>
          <w:sz w:val="26"/>
          <w:szCs w:val="26"/>
          <w:u w:val="none"/>
        </w:rPr>
        <w:fldChar w:fldCharType="begin"/>
      </w:r>
      <w:r>
        <w:rPr>
          <w:rFonts w:hint="default" w:ascii="Arial" w:hAnsi="Arial" w:cs="Arial"/>
          <w:i w:val="0"/>
          <w:iCs w:val="0"/>
          <w:caps w:val="0"/>
          <w:color w:val="2484C6"/>
          <w:spacing w:val="0"/>
          <w:sz w:val="26"/>
          <w:szCs w:val="26"/>
          <w:u w:val="none"/>
        </w:rPr>
        <w:instrText xml:space="preserve"> HYPERLINK "https://secure.thefreedictionary.com/ExtLogin/GoogleSignIn.ashx?returnTo=https://www.thefreedictionary.com/Northpole" </w:instrText>
      </w:r>
      <w:r>
        <w:rPr>
          <w:rFonts w:hint="default" w:ascii="Arial" w:hAnsi="Arial" w:cs="Arial"/>
          <w:i w:val="0"/>
          <w:iCs w:val="0"/>
          <w:caps w:val="0"/>
          <w:color w:val="2484C6"/>
          <w:spacing w:val="0"/>
          <w:sz w:val="26"/>
          <w:szCs w:val="26"/>
          <w:u w:val="none"/>
        </w:rPr>
        <w:fldChar w:fldCharType="separate"/>
      </w:r>
      <w:r>
        <w:rPr>
          <w:rStyle w:val="9"/>
          <w:rFonts w:hint="default" w:ascii="Arial" w:hAnsi="Arial" w:cs="Arial"/>
          <w:i w:val="0"/>
          <w:iCs w:val="0"/>
          <w:caps w:val="0"/>
          <w:color w:val="2484C6"/>
          <w:spacing w:val="0"/>
          <w:sz w:val="26"/>
          <w:szCs w:val="26"/>
          <w:u w:val="none"/>
        </w:rPr>
        <w:t>Google</w:t>
      </w:r>
      <w:r>
        <w:rPr>
          <w:rFonts w:hint="default" w:ascii="Arial" w:hAnsi="Arial" w:cs="Arial"/>
          <w:i w:val="0"/>
          <w:iCs w:val="0"/>
          <w:caps w:val="0"/>
          <w:color w:val="2484C6"/>
          <w:spacing w:val="0"/>
          <w:sz w:val="26"/>
          <w:szCs w:val="26"/>
          <w:u w:val="none"/>
        </w:rPr>
        <w:fldChar w:fldCharType="end"/>
      </w:r>
    </w:p>
    <w:p w14:paraId="3F2DF76B">
      <w:pPr>
        <w:keepNext w:val="0"/>
        <w:keepLines w:val="0"/>
        <w:widowControl/>
        <w:suppressLineNumbers w:val="0"/>
        <w:pBdr>
          <w:top w:val="none" w:color="auto" w:sz="0" w:space="0"/>
          <w:bottom w:val="none" w:color="auto" w:sz="0" w:space="0"/>
        </w:pBdr>
        <w:spacing w:after="500" w:afterAutospacing="0"/>
        <w:ind w:left="-21460" w:right="0" w:firstLine="0"/>
        <w:jc w:val="righ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FFFFFF"/>
          <w:spacing w:val="-20"/>
          <w:kern w:val="0"/>
          <w:sz w:val="0"/>
          <w:szCs w:val="0"/>
          <w:u w:val="none"/>
          <w:lang w:val="en-US" w:eastAsia="zh-CN" w:bidi="ar"/>
        </w:rPr>
        <w:t>Share on Facebook</w:t>
      </w:r>
    </w:p>
    <w:p w14:paraId="4B89C50E">
      <w:pPr>
        <w:keepNext w:val="0"/>
        <w:keepLines w:val="0"/>
        <w:widowControl/>
        <w:numPr>
          <w:ilvl w:val="0"/>
          <w:numId w:val="4"/>
        </w:numPr>
        <w:suppressLineNumbers w:val="0"/>
        <w:spacing w:before="0" w:beforeAutospacing="0" w:after="0" w:afterAutospacing="0"/>
        <w:ind w:left="0" w:right="40" w:hanging="360"/>
      </w:pPr>
    </w:p>
    <w:p w14:paraId="7131644A">
      <w:pPr>
        <w:keepNext w:val="0"/>
        <w:keepLines w:val="0"/>
        <w:widowControl/>
        <w:suppressLineNumbers w:val="0"/>
        <w:pBdr>
          <w:top w:val="none" w:color="auto" w:sz="0" w:space="0"/>
          <w:left w:val="none" w:color="auto" w:sz="0" w:space="0"/>
          <w:bottom w:val="none" w:color="auto" w:sz="0" w:space="0"/>
          <w:right w:val="none" w:color="auto" w:sz="0" w:space="0"/>
        </w:pBdr>
        <w:shd w:val="clear" w:fill="5F9EB3"/>
        <w:spacing w:before="0" w:beforeAutospacing="0" w:after="0" w:afterAutospacing="0"/>
        <w:ind w:left="0" w:right="0" w:firstLine="0"/>
        <w:jc w:val="left"/>
        <w:textAlignment w:val="center"/>
        <w:rPr>
          <w:rFonts w:hint="default" w:ascii="Arial" w:hAnsi="Arial" w:cs="Arial"/>
          <w:i w:val="0"/>
          <w:iCs w:val="0"/>
          <w:caps w:val="0"/>
          <w:color w:val="FFFFFF"/>
          <w:spacing w:val="0"/>
          <w:sz w:val="26"/>
          <w:szCs w:val="26"/>
        </w:rPr>
      </w:pPr>
      <w:r>
        <w:rPr>
          <w:rFonts w:hint="default" w:ascii="Arial" w:hAnsi="Arial" w:eastAsia="宋体" w:cs="Arial"/>
          <w:i w:val="0"/>
          <w:iCs w:val="0"/>
          <w:caps w:val="0"/>
          <w:color w:val="FFFFFF"/>
          <w:spacing w:val="0"/>
          <w:kern w:val="0"/>
          <w:sz w:val="26"/>
          <w:szCs w:val="26"/>
          <w:bdr w:val="none" w:color="auto" w:sz="0" w:space="0"/>
          <w:shd w:val="clear" w:fill="5F9EB3"/>
          <w:lang w:val="en-US" w:eastAsia="zh-CN" w:bidi="ar"/>
        </w:rPr>
        <w:t>Dictionary</w:t>
      </w:r>
    </w:p>
    <w:p w14:paraId="1968EB33">
      <w:pPr>
        <w:keepNext w:val="0"/>
        <w:keepLines w:val="0"/>
        <w:widowControl/>
        <w:numPr>
          <w:ilvl w:val="0"/>
          <w:numId w:val="4"/>
        </w:numPr>
        <w:suppressLineNumbers w:val="0"/>
        <w:spacing w:before="0" w:beforeAutospacing="0" w:after="0" w:afterAutospacing="0"/>
        <w:ind w:left="0" w:right="40" w:hanging="360"/>
      </w:pPr>
    </w:p>
    <w:p w14:paraId="3A5427D5">
      <w:pPr>
        <w:keepNext w:val="0"/>
        <w:keepLines w:val="0"/>
        <w:widowControl/>
        <w:numPr>
          <w:ilvl w:val="0"/>
          <w:numId w:val="4"/>
        </w:numPr>
        <w:suppressLineNumbers w:val="0"/>
        <w:spacing w:before="0" w:beforeAutospacing="0" w:after="0" w:afterAutospacing="0"/>
        <w:ind w:left="0" w:right="40" w:hanging="360"/>
      </w:pPr>
      <w:r>
        <w:rPr>
          <w:rFonts w:hint="default" w:ascii="Arial" w:hAnsi="Arial" w:cs="Arial"/>
          <w:i w:val="0"/>
          <w:iCs w:val="0"/>
          <w:caps w:val="0"/>
          <w:color w:val="8E8E8E"/>
          <w:spacing w:val="0"/>
          <w:sz w:val="26"/>
          <w:szCs w:val="26"/>
          <w:u w:val="none"/>
          <w:bdr w:val="none" w:color="auto" w:sz="0" w:space="0"/>
          <w:shd w:val="clear" w:fill="EEEEEE"/>
        </w:rPr>
        <w:t>Thesaurus</w:t>
      </w:r>
    </w:p>
    <w:p w14:paraId="24C26530">
      <w:pPr>
        <w:keepNext w:val="0"/>
        <w:keepLines w:val="0"/>
        <w:widowControl/>
        <w:numPr>
          <w:ilvl w:val="0"/>
          <w:numId w:val="4"/>
        </w:numPr>
        <w:suppressLineNumbers w:val="0"/>
        <w:spacing w:before="0" w:beforeAutospacing="0" w:after="0" w:afterAutospacing="0"/>
        <w:ind w:left="0" w:right="40" w:hanging="360"/>
      </w:pPr>
      <w:r>
        <w:rPr>
          <w:rFonts w:hint="default" w:ascii="Arial" w:hAnsi="Arial" w:cs="Arial"/>
          <w:i w:val="0"/>
          <w:iCs w:val="0"/>
          <w:caps w:val="0"/>
          <w:color w:val="8E8E8E"/>
          <w:spacing w:val="0"/>
          <w:sz w:val="26"/>
          <w:szCs w:val="26"/>
          <w:u w:val="none"/>
          <w:bdr w:val="none" w:color="auto" w:sz="0" w:space="0"/>
          <w:shd w:val="clear" w:fill="EEEEEE"/>
        </w:rPr>
        <w:t>Medical</w:t>
      </w:r>
      <w:r>
        <w:rPr>
          <w:rFonts w:hint="default" w:ascii="Arial" w:hAnsi="Arial" w:cs="Arial"/>
          <w:i w:val="0"/>
          <w:iCs w:val="0"/>
          <w:caps w:val="0"/>
          <w:color w:val="8E8E8E"/>
          <w:spacing w:val="0"/>
          <w:sz w:val="26"/>
          <w:szCs w:val="26"/>
          <w:u w:val="none"/>
          <w:bdr w:val="none" w:color="auto" w:sz="0" w:space="0"/>
          <w:shd w:val="clear" w:fill="EEEEEE"/>
        </w:rPr>
        <w:br w:type="textWrapping"/>
      </w:r>
      <w:r>
        <w:rPr>
          <w:rFonts w:hint="default" w:ascii="Arial" w:hAnsi="Arial" w:cs="Arial"/>
          <w:i w:val="0"/>
          <w:iCs w:val="0"/>
          <w:caps w:val="0"/>
          <w:color w:val="8E8E8E"/>
          <w:spacing w:val="0"/>
          <w:sz w:val="26"/>
          <w:szCs w:val="26"/>
          <w:u w:val="none"/>
          <w:bdr w:val="none" w:color="auto" w:sz="0" w:space="0"/>
          <w:shd w:val="clear" w:fill="EEEEEE"/>
        </w:rPr>
        <w:t>Dictionary</w:t>
      </w:r>
    </w:p>
    <w:p w14:paraId="2B55E738">
      <w:pPr>
        <w:keepNext w:val="0"/>
        <w:keepLines w:val="0"/>
        <w:widowControl/>
        <w:numPr>
          <w:ilvl w:val="0"/>
          <w:numId w:val="4"/>
        </w:numPr>
        <w:suppressLineNumbers w:val="0"/>
        <w:spacing w:before="0" w:beforeAutospacing="0" w:after="0" w:afterAutospacing="0"/>
        <w:ind w:left="0" w:right="40" w:hanging="360"/>
      </w:pPr>
      <w:r>
        <w:rPr>
          <w:rFonts w:hint="default" w:ascii="Arial" w:hAnsi="Arial" w:cs="Arial"/>
          <w:i w:val="0"/>
          <w:iCs w:val="0"/>
          <w:caps w:val="0"/>
          <w:color w:val="8E8E8E"/>
          <w:spacing w:val="0"/>
          <w:sz w:val="26"/>
          <w:szCs w:val="26"/>
          <w:u w:val="none"/>
          <w:bdr w:val="none" w:color="auto" w:sz="0" w:space="0"/>
          <w:shd w:val="clear" w:fill="EEEEEE"/>
        </w:rPr>
        <w:t>Legal</w:t>
      </w:r>
      <w:r>
        <w:rPr>
          <w:rFonts w:hint="default" w:ascii="Arial" w:hAnsi="Arial" w:cs="Arial"/>
          <w:i w:val="0"/>
          <w:iCs w:val="0"/>
          <w:caps w:val="0"/>
          <w:color w:val="8E8E8E"/>
          <w:spacing w:val="0"/>
          <w:sz w:val="26"/>
          <w:szCs w:val="26"/>
          <w:u w:val="none"/>
          <w:bdr w:val="none" w:color="auto" w:sz="0" w:space="0"/>
          <w:shd w:val="clear" w:fill="EEEEEE"/>
        </w:rPr>
        <w:br w:type="textWrapping"/>
      </w:r>
      <w:r>
        <w:rPr>
          <w:rFonts w:hint="default" w:ascii="Arial" w:hAnsi="Arial" w:cs="Arial"/>
          <w:i w:val="0"/>
          <w:iCs w:val="0"/>
          <w:caps w:val="0"/>
          <w:color w:val="8E8E8E"/>
          <w:spacing w:val="0"/>
          <w:sz w:val="26"/>
          <w:szCs w:val="26"/>
          <w:u w:val="none"/>
          <w:bdr w:val="none" w:color="auto" w:sz="0" w:space="0"/>
          <w:shd w:val="clear" w:fill="EEEEEE"/>
        </w:rPr>
        <w:t>Dictionary</w:t>
      </w:r>
    </w:p>
    <w:p w14:paraId="61F5A548">
      <w:pPr>
        <w:keepNext w:val="0"/>
        <w:keepLines w:val="0"/>
        <w:widowControl/>
        <w:numPr>
          <w:ilvl w:val="0"/>
          <w:numId w:val="4"/>
        </w:numPr>
        <w:suppressLineNumbers w:val="0"/>
        <w:spacing w:before="0" w:beforeAutospacing="0" w:after="0" w:afterAutospacing="0"/>
        <w:ind w:left="0" w:right="40" w:hanging="360"/>
      </w:pPr>
      <w:r>
        <w:rPr>
          <w:rFonts w:hint="default" w:ascii="Arial" w:hAnsi="Arial" w:cs="Arial"/>
          <w:i w:val="0"/>
          <w:iCs w:val="0"/>
          <w:caps w:val="0"/>
          <w:color w:val="8E8E8E"/>
          <w:spacing w:val="0"/>
          <w:sz w:val="26"/>
          <w:szCs w:val="26"/>
          <w:u w:val="none"/>
          <w:bdr w:val="none" w:color="auto" w:sz="0" w:space="0"/>
          <w:shd w:val="clear" w:fill="EEEEEE"/>
        </w:rPr>
        <w:t>Financial</w:t>
      </w:r>
      <w:r>
        <w:rPr>
          <w:rFonts w:hint="default" w:ascii="Arial" w:hAnsi="Arial" w:cs="Arial"/>
          <w:i w:val="0"/>
          <w:iCs w:val="0"/>
          <w:caps w:val="0"/>
          <w:color w:val="8E8E8E"/>
          <w:spacing w:val="0"/>
          <w:sz w:val="26"/>
          <w:szCs w:val="26"/>
          <w:u w:val="none"/>
          <w:bdr w:val="none" w:color="auto" w:sz="0" w:space="0"/>
          <w:shd w:val="clear" w:fill="EEEEEE"/>
        </w:rPr>
        <w:br w:type="textWrapping"/>
      </w:r>
      <w:r>
        <w:rPr>
          <w:rFonts w:hint="default" w:ascii="Arial" w:hAnsi="Arial" w:cs="Arial"/>
          <w:i w:val="0"/>
          <w:iCs w:val="0"/>
          <w:caps w:val="0"/>
          <w:color w:val="8E8E8E"/>
          <w:spacing w:val="0"/>
          <w:sz w:val="26"/>
          <w:szCs w:val="26"/>
          <w:u w:val="none"/>
          <w:bdr w:val="none" w:color="auto" w:sz="0" w:space="0"/>
          <w:shd w:val="clear" w:fill="EEEEEE"/>
        </w:rPr>
        <w:t>Dictionary</w:t>
      </w:r>
    </w:p>
    <w:p w14:paraId="4898CB19">
      <w:pPr>
        <w:keepNext w:val="0"/>
        <w:keepLines w:val="0"/>
        <w:widowControl/>
        <w:numPr>
          <w:ilvl w:val="0"/>
          <w:numId w:val="4"/>
        </w:numPr>
        <w:suppressLineNumbers w:val="0"/>
        <w:spacing w:before="0" w:beforeAutospacing="0" w:after="0" w:afterAutospacing="0"/>
        <w:ind w:left="0" w:right="40" w:hanging="360"/>
      </w:pPr>
      <w:r>
        <w:rPr>
          <w:rFonts w:hint="default" w:ascii="Arial" w:hAnsi="Arial" w:cs="Arial"/>
          <w:i w:val="0"/>
          <w:iCs w:val="0"/>
          <w:caps w:val="0"/>
          <w:color w:val="8E8E8E"/>
          <w:spacing w:val="0"/>
          <w:sz w:val="26"/>
          <w:szCs w:val="26"/>
          <w:u w:val="none"/>
          <w:bdr w:val="none" w:color="auto" w:sz="0" w:space="0"/>
          <w:shd w:val="clear" w:fill="EEEEEE"/>
        </w:rPr>
        <w:t>Acronyms</w:t>
      </w:r>
    </w:p>
    <w:p w14:paraId="503865D4">
      <w:pPr>
        <w:keepNext w:val="0"/>
        <w:keepLines w:val="0"/>
        <w:widowControl/>
        <w:numPr>
          <w:ilvl w:val="0"/>
          <w:numId w:val="4"/>
        </w:numPr>
        <w:suppressLineNumbers w:val="0"/>
        <w:spacing w:before="0" w:beforeAutospacing="0" w:after="0" w:afterAutospacing="0"/>
        <w:ind w:left="0" w:right="40" w:hanging="360"/>
      </w:pPr>
      <w:r>
        <w:rPr>
          <w:rFonts w:hint="default" w:ascii="Arial" w:hAnsi="Arial" w:cs="Arial"/>
          <w:i w:val="0"/>
          <w:iCs w:val="0"/>
          <w:caps w:val="0"/>
          <w:color w:val="8E8E8E"/>
          <w:spacing w:val="0"/>
          <w:sz w:val="26"/>
          <w:szCs w:val="26"/>
          <w:u w:val="none"/>
          <w:bdr w:val="none" w:color="auto" w:sz="0" w:space="0"/>
          <w:shd w:val="clear" w:fill="EEEEEE"/>
        </w:rPr>
        <w:t>Idioms</w:t>
      </w:r>
    </w:p>
    <w:p w14:paraId="22402855">
      <w:pPr>
        <w:keepNext w:val="0"/>
        <w:keepLines w:val="0"/>
        <w:widowControl/>
        <w:numPr>
          <w:ilvl w:val="0"/>
          <w:numId w:val="4"/>
        </w:numPr>
        <w:suppressLineNumbers w:val="0"/>
        <w:spacing w:before="0" w:beforeAutospacing="0" w:after="0" w:afterAutospacing="0"/>
        <w:ind w:left="0" w:right="40" w:hanging="360"/>
      </w:pPr>
      <w:r>
        <w:rPr>
          <w:rFonts w:hint="default" w:ascii="Arial" w:hAnsi="Arial" w:cs="Arial"/>
          <w:i w:val="0"/>
          <w:iCs w:val="0"/>
          <w:caps w:val="0"/>
          <w:color w:val="2484C6"/>
          <w:spacing w:val="0"/>
          <w:sz w:val="26"/>
          <w:szCs w:val="26"/>
          <w:u w:val="none"/>
          <w:bdr w:val="single" w:color="5F9EB3" w:sz="8" w:space="0"/>
          <w:shd w:val="clear" w:fill="FAFAFA"/>
        </w:rPr>
        <w:fldChar w:fldCharType="begin"/>
      </w:r>
      <w:r>
        <w:rPr>
          <w:rFonts w:hint="default" w:ascii="Arial" w:hAnsi="Arial" w:cs="Arial"/>
          <w:i w:val="0"/>
          <w:iCs w:val="0"/>
          <w:caps w:val="0"/>
          <w:color w:val="2484C6"/>
          <w:spacing w:val="0"/>
          <w:sz w:val="26"/>
          <w:szCs w:val="26"/>
          <w:u w:val="none"/>
          <w:bdr w:val="single" w:color="5F9EB3" w:sz="8" w:space="0"/>
          <w:shd w:val="clear" w:fill="FAFAFA"/>
        </w:rPr>
        <w:instrText xml:space="preserve"> HYPERLINK "https://encyclopedia2.thefreedictionary.com/Northpole" \o "Northpole in encyclopedia" </w:instrText>
      </w:r>
      <w:r>
        <w:rPr>
          <w:rFonts w:hint="default" w:ascii="Arial" w:hAnsi="Arial" w:cs="Arial"/>
          <w:i w:val="0"/>
          <w:iCs w:val="0"/>
          <w:caps w:val="0"/>
          <w:color w:val="2484C6"/>
          <w:spacing w:val="0"/>
          <w:sz w:val="26"/>
          <w:szCs w:val="26"/>
          <w:u w:val="none"/>
          <w:bdr w:val="single" w:color="5F9EB3" w:sz="8" w:space="0"/>
          <w:shd w:val="clear" w:fill="FAFAFA"/>
        </w:rPr>
        <w:fldChar w:fldCharType="separate"/>
      </w:r>
      <w:r>
        <w:rPr>
          <w:rStyle w:val="9"/>
          <w:rFonts w:hint="default" w:ascii="Arial" w:hAnsi="Arial" w:cs="Arial"/>
          <w:i w:val="0"/>
          <w:iCs w:val="0"/>
          <w:caps w:val="0"/>
          <w:color w:val="2484C6"/>
          <w:spacing w:val="0"/>
          <w:sz w:val="26"/>
          <w:szCs w:val="26"/>
          <w:u w:val="none"/>
          <w:bdr w:val="none" w:color="auto" w:sz="0" w:space="0"/>
          <w:shd w:val="clear" w:fill="FAFAFA"/>
        </w:rPr>
        <w:t>Encyclopedia</w:t>
      </w:r>
      <w:r>
        <w:rPr>
          <w:rFonts w:hint="default" w:ascii="Arial" w:hAnsi="Arial" w:cs="Arial"/>
          <w:i w:val="0"/>
          <w:iCs w:val="0"/>
          <w:caps w:val="0"/>
          <w:color w:val="2484C6"/>
          <w:spacing w:val="0"/>
          <w:sz w:val="26"/>
          <w:szCs w:val="26"/>
          <w:u w:val="none"/>
          <w:bdr w:val="single" w:color="5F9EB3" w:sz="8" w:space="0"/>
          <w:shd w:val="clear" w:fill="FAFAFA"/>
        </w:rPr>
        <w:fldChar w:fldCharType="end"/>
      </w:r>
    </w:p>
    <w:p w14:paraId="32CA1E26">
      <w:pPr>
        <w:keepNext w:val="0"/>
        <w:keepLines w:val="0"/>
        <w:widowControl/>
        <w:numPr>
          <w:ilvl w:val="0"/>
          <w:numId w:val="4"/>
        </w:numPr>
        <w:suppressLineNumbers w:val="0"/>
        <w:spacing w:before="0" w:beforeAutospacing="0" w:after="0" w:afterAutospacing="0"/>
        <w:ind w:left="0" w:right="40" w:hanging="360"/>
      </w:pPr>
      <w:r>
        <w:rPr>
          <w:rFonts w:hint="default" w:ascii="Arial" w:hAnsi="Arial" w:cs="Arial"/>
          <w:i w:val="0"/>
          <w:iCs w:val="0"/>
          <w:caps w:val="0"/>
          <w:color w:val="8E8E8E"/>
          <w:spacing w:val="0"/>
          <w:sz w:val="26"/>
          <w:szCs w:val="26"/>
          <w:u w:val="none"/>
          <w:bdr w:val="none" w:color="auto" w:sz="0" w:space="0"/>
          <w:shd w:val="clear" w:fill="EEEEEE"/>
        </w:rPr>
        <w:t>Wikipedia</w:t>
      </w:r>
      <w:r>
        <w:rPr>
          <w:rFonts w:hint="default" w:ascii="Arial" w:hAnsi="Arial" w:cs="Arial"/>
          <w:i w:val="0"/>
          <w:iCs w:val="0"/>
          <w:caps w:val="0"/>
          <w:color w:val="8E8E8E"/>
          <w:spacing w:val="0"/>
          <w:sz w:val="26"/>
          <w:szCs w:val="26"/>
          <w:u w:val="none"/>
          <w:bdr w:val="none" w:color="auto" w:sz="0" w:space="0"/>
          <w:shd w:val="clear" w:fill="EEEEEE"/>
        </w:rPr>
        <w:br w:type="textWrapping"/>
      </w:r>
      <w:r>
        <w:rPr>
          <w:rFonts w:hint="default" w:ascii="Arial" w:hAnsi="Arial" w:cs="Arial"/>
          <w:i w:val="0"/>
          <w:iCs w:val="0"/>
          <w:caps w:val="0"/>
          <w:color w:val="8E8E8E"/>
          <w:spacing w:val="0"/>
          <w:sz w:val="26"/>
          <w:szCs w:val="26"/>
          <w:u w:val="none"/>
          <w:bdr w:val="none" w:color="auto" w:sz="0" w:space="0"/>
          <w:shd w:val="clear" w:fill="EEEEEE"/>
        </w:rPr>
        <w:t>Encyclopedia</w:t>
      </w:r>
    </w:p>
    <w:p w14:paraId="1944209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FFFFFF"/>
          <w:spacing w:val="-20"/>
          <w:kern w:val="0"/>
          <w:sz w:val="0"/>
          <w:szCs w:val="0"/>
          <w:u w:val="none"/>
          <w:lang w:val="en-US" w:eastAsia="zh-CN" w:bidi="ar"/>
        </w:rPr>
        <w:t>Tools</w:t>
      </w:r>
    </w:p>
    <w:p w14:paraId="61B3C859">
      <w:pPr>
        <w:keepNext w:val="0"/>
        <w:keepLines w:val="0"/>
        <w:widowControl/>
        <w:numPr>
          <w:ilvl w:val="0"/>
          <w:numId w:val="5"/>
        </w:numPr>
        <w:suppressLineNumbers w:val="0"/>
        <w:spacing w:before="0" w:beforeAutospacing="0" w:after="20" w:afterAutospacing="0" w:line="24" w:lineRule="atLeast"/>
        <w:ind w:left="0" w:right="-20" w:hanging="360"/>
        <w:jc w:val="center"/>
        <w:textAlignment w:val="baseline"/>
        <w:rPr>
          <w:sz w:val="32"/>
          <w:szCs w:val="32"/>
        </w:rPr>
      </w:pPr>
    </w:p>
    <w:p w14:paraId="61150EE5">
      <w:pPr>
        <w:keepNext w:val="0"/>
        <w:keepLines w:val="0"/>
        <w:widowControl/>
        <w:numPr>
          <w:ilvl w:val="0"/>
          <w:numId w:val="5"/>
        </w:numPr>
        <w:suppressLineNumbers w:val="0"/>
        <w:spacing w:before="0" w:beforeAutospacing="0" w:after="20" w:afterAutospacing="0" w:line="24" w:lineRule="atLeast"/>
        <w:ind w:left="0" w:right="-20" w:hanging="360"/>
        <w:jc w:val="center"/>
        <w:textAlignment w:val="baseline"/>
        <w:rPr>
          <w:sz w:val="36"/>
          <w:szCs w:val="36"/>
        </w:rPr>
      </w:pPr>
    </w:p>
    <w:p w14:paraId="0D05303C">
      <w:pPr>
        <w:keepNext w:val="0"/>
        <w:keepLines w:val="0"/>
        <w:widowControl/>
        <w:numPr>
          <w:ilvl w:val="0"/>
          <w:numId w:val="5"/>
        </w:numPr>
        <w:suppressLineNumbers w:val="0"/>
        <w:spacing w:before="0" w:beforeAutospacing="0" w:after="20" w:afterAutospacing="0" w:line="24" w:lineRule="atLeast"/>
        <w:ind w:left="0" w:right="-20" w:hanging="360"/>
        <w:jc w:val="center"/>
        <w:textAlignment w:val="baseline"/>
        <w:rPr>
          <w:sz w:val="40"/>
          <w:szCs w:val="40"/>
        </w:rPr>
      </w:pPr>
    </w:p>
    <w:p w14:paraId="638542DF">
      <w:pPr>
        <w:keepNext w:val="0"/>
        <w:keepLines w:val="0"/>
        <w:widowControl/>
        <w:numPr>
          <w:ilvl w:val="0"/>
          <w:numId w:val="5"/>
        </w:numPr>
        <w:suppressLineNumbers w:val="0"/>
        <w:spacing w:before="0" w:beforeAutospacing="0" w:after="20" w:afterAutospacing="0" w:line="24" w:lineRule="atLeast"/>
        <w:ind w:left="0" w:right="-20" w:hanging="360"/>
        <w:jc w:val="center"/>
        <w:textAlignment w:val="baseline"/>
      </w:pPr>
    </w:p>
    <w:p w14:paraId="4E3AA0A9">
      <w:pPr>
        <w:keepNext w:val="0"/>
        <w:keepLines w:val="0"/>
        <w:widowControl/>
        <w:suppressLineNumbers w:val="0"/>
        <w:pBdr>
          <w:top w:val="none" w:color="auto" w:sz="0" w:space="0"/>
          <w:bottom w:val="none" w:color="auto" w:sz="0" w:space="0"/>
        </w:pBdr>
        <w:shd w:val="clear" w:fill="FFFFFF"/>
        <w:spacing w:before="0" w:beforeAutospacing="0" w:after="220" w:afterAutospacing="0"/>
        <w:ind w:left="0" w:right="0" w:firstLine="0"/>
        <w:jc w:val="center"/>
        <w:textAlignment w:val="top"/>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shd w:val="clear" w:fill="FFFFFF"/>
          <w:lang w:val="en-US" w:eastAsia="zh-CN" w:bidi="ar"/>
        </w:rPr>
        <w:t xml:space="preserve">  </w:t>
      </w:r>
      <w:r>
        <w:rPr>
          <w:rFonts w:hint="default" w:ascii="Arial" w:hAnsi="Arial" w:eastAsia="宋体" w:cs="Arial"/>
          <w:i w:val="0"/>
          <w:iCs w:val="0"/>
          <w:caps w:val="0"/>
          <w:color w:val="404040"/>
          <w:spacing w:val="0"/>
          <w:kern w:val="0"/>
          <w:sz w:val="26"/>
          <w:szCs w:val="26"/>
          <w:shd w:val="clear" w:fill="FFFFFF"/>
          <w:lang w:val="en-US" w:eastAsia="zh-CN" w:bidi="ar"/>
        </w:rPr>
        <mc:AlternateContent>
          <mc:Choice Requires="wps">
            <w:drawing>
              <wp:inline distT="0" distB="0" distL="114300" distR="114300">
                <wp:extent cx="635" cy="0"/>
                <wp:effectExtent l="0" t="6350" r="0" b="6350"/>
                <wp:docPr id="1" name="自选图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9"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w40idzgAAAP8AAAAPAAAAAAAAAAEAIAAAACIAAABkcnMvZG93&#10;bnJldi54bWxQSwECFAAUAAAACACHTuJARCOkwgoCAAAeBAAADgAAAAAAAAABACAAAAAdAQAAZHJz&#10;L2Uyb0RvYy54bWxQSwUGAAAAAAYABgBZAQAAmQUAAAAA&#10;">
                <v:path/>
                <v:fill on="f" focussize="0,0"/>
                <v:stroke/>
                <v:imagedata o:title=""/>
                <o:lock v:ext="edit" aspectratio="t"/>
                <w10:wrap type="none"/>
                <w10:anchorlock/>
              </v:rect>
            </w:pict>
          </mc:Fallback>
        </mc:AlternateContent>
      </w:r>
    </w:p>
    <w:p w14:paraId="6FE0A92D">
      <w:pPr>
        <w:keepNext w:val="0"/>
        <w:keepLines w:val="0"/>
        <w:widowControl/>
        <w:numPr>
          <w:ilvl w:val="0"/>
          <w:numId w:val="6"/>
        </w:numPr>
        <w:suppressLineNumbers w:val="0"/>
        <w:spacing w:before="0" w:beforeAutospacing="0" w:after="240" w:afterAutospacing="0"/>
        <w:ind w:left="60" w:right="80" w:hanging="360"/>
        <w:jc w:val="center"/>
        <w:textAlignment w:val="top"/>
      </w:pPr>
      <w:r>
        <w:rPr>
          <w:rFonts w:hint="default" w:ascii="Arial" w:hAnsi="Arial" w:cs="Arial"/>
          <w:i w:val="0"/>
          <w:iCs w:val="0"/>
          <w:caps w:val="0"/>
          <w:color w:val="FFFFFF"/>
          <w:spacing w:val="-20"/>
          <w:sz w:val="0"/>
          <w:szCs w:val="0"/>
          <w:u w:val="none"/>
          <w:shd w:val="clear" w:fill="FFFFFF"/>
        </w:rPr>
        <w:fldChar w:fldCharType="begin"/>
      </w:r>
      <w:r>
        <w:rPr>
          <w:rFonts w:hint="default" w:ascii="Arial" w:hAnsi="Arial" w:cs="Arial"/>
          <w:i w:val="0"/>
          <w:iCs w:val="0"/>
          <w:caps w:val="0"/>
          <w:color w:val="FFFFFF"/>
          <w:spacing w:val="-20"/>
          <w:sz w:val="0"/>
          <w:szCs w:val="0"/>
          <w:u w:val="none"/>
          <w:shd w:val="clear" w:fill="FFFFFF"/>
        </w:rPr>
        <w:instrText xml:space="preserve"> HYPERLINK "http://up.thefreedictionary.com/trc.ashx?target=iOSFREE&amp;sender=farlex&amp;info=download" \o "iPhone/iPad app" </w:instrText>
      </w:r>
      <w:r>
        <w:rPr>
          <w:rFonts w:hint="default" w:ascii="Arial" w:hAnsi="Arial" w:cs="Arial"/>
          <w:i w:val="0"/>
          <w:iCs w:val="0"/>
          <w:caps w:val="0"/>
          <w:color w:val="FFFFFF"/>
          <w:spacing w:val="-20"/>
          <w:sz w:val="0"/>
          <w:szCs w:val="0"/>
          <w:u w:val="none"/>
          <w:shd w:val="clear" w:fill="FFFFFF"/>
        </w:rPr>
        <w:fldChar w:fldCharType="separate"/>
      </w:r>
      <w:r>
        <w:rPr>
          <w:rFonts w:hint="default" w:ascii="Arial" w:hAnsi="Arial" w:cs="Arial"/>
          <w:i w:val="0"/>
          <w:iCs w:val="0"/>
          <w:caps w:val="0"/>
          <w:color w:val="FFFFFF"/>
          <w:spacing w:val="-20"/>
          <w:sz w:val="0"/>
          <w:szCs w:val="0"/>
          <w:u w:val="none"/>
          <w:shd w:val="clear" w:fill="FFFFFF"/>
        </w:rPr>
        <w:fldChar w:fldCharType="end"/>
      </w:r>
    </w:p>
    <w:p w14:paraId="0549F90C">
      <w:pPr>
        <w:keepNext w:val="0"/>
        <w:keepLines w:val="0"/>
        <w:widowControl/>
        <w:numPr>
          <w:ilvl w:val="0"/>
          <w:numId w:val="6"/>
        </w:numPr>
        <w:suppressLineNumbers w:val="0"/>
        <w:spacing w:before="0" w:beforeAutospacing="0" w:after="240" w:afterAutospacing="0"/>
        <w:ind w:left="60" w:right="80" w:hanging="360"/>
        <w:jc w:val="center"/>
        <w:textAlignment w:val="top"/>
      </w:pPr>
      <w:r>
        <w:rPr>
          <w:rFonts w:hint="default" w:ascii="Arial" w:hAnsi="Arial" w:cs="Arial"/>
          <w:i w:val="0"/>
          <w:iCs w:val="0"/>
          <w:caps w:val="0"/>
          <w:color w:val="FFFFFF"/>
          <w:spacing w:val="-20"/>
          <w:sz w:val="0"/>
          <w:szCs w:val="0"/>
          <w:u w:val="none"/>
          <w:shd w:val="clear" w:fill="FFFFFF"/>
        </w:rPr>
        <w:fldChar w:fldCharType="begin"/>
      </w:r>
      <w:r>
        <w:rPr>
          <w:rFonts w:hint="default" w:ascii="Arial" w:hAnsi="Arial" w:cs="Arial"/>
          <w:i w:val="0"/>
          <w:iCs w:val="0"/>
          <w:caps w:val="0"/>
          <w:color w:val="FFFFFF"/>
          <w:spacing w:val="-20"/>
          <w:sz w:val="0"/>
          <w:szCs w:val="0"/>
          <w:u w:val="none"/>
          <w:shd w:val="clear" w:fill="FFFFFF"/>
        </w:rPr>
        <w:instrText xml:space="preserve"> HYPERLINK "http://up.thefreedictionary.com/trc.ashx?target=android-web-googleplay-free&amp;sender=farlex&amp;info=download" \o "Android app" </w:instrText>
      </w:r>
      <w:r>
        <w:rPr>
          <w:rFonts w:hint="default" w:ascii="Arial" w:hAnsi="Arial" w:cs="Arial"/>
          <w:i w:val="0"/>
          <w:iCs w:val="0"/>
          <w:caps w:val="0"/>
          <w:color w:val="FFFFFF"/>
          <w:spacing w:val="-20"/>
          <w:sz w:val="0"/>
          <w:szCs w:val="0"/>
          <w:u w:val="none"/>
          <w:shd w:val="clear" w:fill="FFFFFF"/>
        </w:rPr>
        <w:fldChar w:fldCharType="separate"/>
      </w:r>
      <w:r>
        <w:rPr>
          <w:rFonts w:hint="default" w:ascii="Arial" w:hAnsi="Arial" w:cs="Arial"/>
          <w:i w:val="0"/>
          <w:iCs w:val="0"/>
          <w:caps w:val="0"/>
          <w:color w:val="FFFFFF"/>
          <w:spacing w:val="-20"/>
          <w:sz w:val="0"/>
          <w:szCs w:val="0"/>
          <w:u w:val="none"/>
          <w:shd w:val="clear" w:fill="FFFFFF"/>
        </w:rPr>
        <w:fldChar w:fldCharType="end"/>
      </w:r>
    </w:p>
    <w:p w14:paraId="7BBD6AAB">
      <w:pPr>
        <w:keepNext w:val="0"/>
        <w:keepLines w:val="0"/>
        <w:widowControl/>
        <w:numPr>
          <w:ilvl w:val="0"/>
          <w:numId w:val="7"/>
        </w:numPr>
        <w:suppressLineNumbers w:val="0"/>
        <w:spacing w:before="0" w:beforeAutospacing="0" w:after="100" w:afterAutospacing="0" w:line="260" w:lineRule="atLeast"/>
        <w:ind w:left="0" w:right="0" w:hanging="360"/>
        <w:jc w:val="center"/>
      </w:pPr>
      <w:r>
        <w:rPr>
          <w:rFonts w:hint="default" w:ascii="Arial" w:hAnsi="Arial" w:cs="Arial"/>
          <w:i w:val="0"/>
          <w:iCs w:val="0"/>
          <w:caps w:val="0"/>
          <w:color w:val="2484C6"/>
          <w:spacing w:val="0"/>
          <w:sz w:val="22"/>
          <w:szCs w:val="22"/>
          <w:u w:val="none"/>
          <w:shd w:val="clear" w:fill="FFFFFF"/>
        </w:rPr>
        <w:fldChar w:fldCharType="begin"/>
      </w:r>
      <w:r>
        <w:rPr>
          <w:rFonts w:hint="default" w:ascii="Arial" w:hAnsi="Arial" w:cs="Arial"/>
          <w:i w:val="0"/>
          <w:iCs w:val="0"/>
          <w:caps w:val="0"/>
          <w:color w:val="2484C6"/>
          <w:spacing w:val="0"/>
          <w:sz w:val="22"/>
          <w:szCs w:val="22"/>
          <w:u w:val="none"/>
          <w:shd w:val="clear" w:fill="FFFFFF"/>
        </w:rPr>
        <w:instrText xml:space="preserve"> HYPERLINK "https://www.thefreedictionary.com/download.htm" </w:instrText>
      </w:r>
      <w:r>
        <w:rPr>
          <w:rFonts w:hint="default" w:ascii="Arial" w:hAnsi="Arial" w:cs="Arial"/>
          <w:i w:val="0"/>
          <w:iCs w:val="0"/>
          <w:caps w:val="0"/>
          <w:color w:val="2484C6"/>
          <w:spacing w:val="0"/>
          <w:sz w:val="22"/>
          <w:szCs w:val="22"/>
          <w:u w:val="none"/>
          <w:shd w:val="clear" w:fill="FFFFFF"/>
        </w:rPr>
        <w:fldChar w:fldCharType="separate"/>
      </w:r>
      <w:r>
        <w:rPr>
          <w:rFonts w:hint="default" w:ascii="Arial" w:hAnsi="Arial" w:cs="Arial"/>
          <w:i w:val="0"/>
          <w:iCs w:val="0"/>
          <w:caps w:val="0"/>
          <w:color w:val="2484C6"/>
          <w:spacing w:val="0"/>
          <w:sz w:val="22"/>
          <w:szCs w:val="22"/>
          <w:u w:val="none"/>
          <w:shd w:val="clear" w:fill="FFFFFF"/>
        </w:rPr>
        <w:fldChar w:fldCharType="end"/>
      </w:r>
    </w:p>
    <w:p w14:paraId="55FCE8BA">
      <w:pPr>
        <w:keepNext w:val="0"/>
        <w:keepLines w:val="0"/>
        <w:widowControl/>
        <w:numPr>
          <w:ilvl w:val="0"/>
          <w:numId w:val="7"/>
        </w:numPr>
        <w:suppressLineNumbers w:val="0"/>
        <w:spacing w:before="0" w:beforeAutospacing="0" w:after="100" w:afterAutospacing="0" w:line="260" w:lineRule="atLeast"/>
        <w:ind w:left="0" w:right="0" w:hanging="360"/>
        <w:jc w:val="center"/>
      </w:pPr>
      <w:r>
        <w:rPr>
          <w:rFonts w:hint="default" w:ascii="Arial" w:hAnsi="Arial" w:cs="Arial"/>
          <w:i w:val="0"/>
          <w:iCs w:val="0"/>
          <w:caps w:val="0"/>
          <w:color w:val="2484C6"/>
          <w:spacing w:val="0"/>
          <w:sz w:val="22"/>
          <w:szCs w:val="22"/>
          <w:u w:val="none"/>
          <w:shd w:val="clear" w:fill="FFFFFF"/>
        </w:rPr>
        <w:fldChar w:fldCharType="begin"/>
      </w:r>
      <w:r>
        <w:rPr>
          <w:rFonts w:hint="default" w:ascii="Arial" w:hAnsi="Arial" w:cs="Arial"/>
          <w:i w:val="0"/>
          <w:iCs w:val="0"/>
          <w:caps w:val="0"/>
          <w:color w:val="2484C6"/>
          <w:spacing w:val="0"/>
          <w:sz w:val="22"/>
          <w:szCs w:val="22"/>
          <w:u w:val="none"/>
          <w:shd w:val="clear" w:fill="FFFFFF"/>
        </w:rPr>
        <w:instrText xml:space="preserve"> HYPERLINK "https://word-of-the-day.thefreedictionary.com/subscribe.aspx" </w:instrText>
      </w:r>
      <w:r>
        <w:rPr>
          <w:rFonts w:hint="default" w:ascii="Arial" w:hAnsi="Arial" w:cs="Arial"/>
          <w:i w:val="0"/>
          <w:iCs w:val="0"/>
          <w:caps w:val="0"/>
          <w:color w:val="2484C6"/>
          <w:spacing w:val="0"/>
          <w:sz w:val="22"/>
          <w:szCs w:val="22"/>
          <w:u w:val="none"/>
          <w:shd w:val="clear" w:fill="FFFFFF"/>
        </w:rPr>
        <w:fldChar w:fldCharType="separate"/>
      </w:r>
      <w:r>
        <w:rPr>
          <w:rFonts w:hint="default" w:ascii="Arial" w:hAnsi="Arial" w:cs="Arial"/>
          <w:i w:val="0"/>
          <w:iCs w:val="0"/>
          <w:caps w:val="0"/>
          <w:color w:val="2484C6"/>
          <w:spacing w:val="0"/>
          <w:sz w:val="22"/>
          <w:szCs w:val="22"/>
          <w:u w:val="none"/>
          <w:shd w:val="clear" w:fill="FFFFFF"/>
        </w:rPr>
        <w:fldChar w:fldCharType="end"/>
      </w:r>
    </w:p>
    <w:p w14:paraId="5D69EF24">
      <w:pPr>
        <w:keepNext w:val="0"/>
        <w:keepLines w:val="0"/>
        <w:widowControl/>
        <w:numPr>
          <w:ilvl w:val="0"/>
          <w:numId w:val="7"/>
        </w:numPr>
        <w:suppressLineNumbers w:val="0"/>
        <w:spacing w:before="0" w:beforeAutospacing="0" w:after="100" w:afterAutospacing="0" w:line="260" w:lineRule="atLeast"/>
        <w:ind w:left="0" w:right="0" w:hanging="360"/>
        <w:jc w:val="center"/>
      </w:pPr>
      <w:r>
        <w:rPr>
          <w:rFonts w:hint="default" w:ascii="Arial" w:hAnsi="Arial" w:cs="Arial"/>
          <w:i w:val="0"/>
          <w:iCs w:val="0"/>
          <w:caps w:val="0"/>
          <w:color w:val="2484C6"/>
          <w:spacing w:val="0"/>
          <w:sz w:val="22"/>
          <w:szCs w:val="22"/>
          <w:u w:val="none"/>
          <w:shd w:val="clear" w:fill="FFFFFF"/>
        </w:rPr>
        <w:fldChar w:fldCharType="begin"/>
      </w:r>
      <w:r>
        <w:rPr>
          <w:rFonts w:hint="default" w:ascii="Arial" w:hAnsi="Arial" w:cs="Arial"/>
          <w:i w:val="0"/>
          <w:iCs w:val="0"/>
          <w:caps w:val="0"/>
          <w:color w:val="2484C6"/>
          <w:spacing w:val="0"/>
          <w:sz w:val="22"/>
          <w:szCs w:val="22"/>
          <w:u w:val="none"/>
          <w:shd w:val="clear" w:fill="FFFFFF"/>
        </w:rPr>
        <w:instrText xml:space="preserve"> HYPERLINK "https://www.thefreedictionary.com/help.htm" </w:instrText>
      </w:r>
      <w:r>
        <w:rPr>
          <w:rFonts w:hint="default" w:ascii="Arial" w:hAnsi="Arial" w:cs="Arial"/>
          <w:i w:val="0"/>
          <w:iCs w:val="0"/>
          <w:caps w:val="0"/>
          <w:color w:val="2484C6"/>
          <w:spacing w:val="0"/>
          <w:sz w:val="22"/>
          <w:szCs w:val="22"/>
          <w:u w:val="none"/>
          <w:shd w:val="clear" w:fill="FFFFFF"/>
        </w:rPr>
        <w:fldChar w:fldCharType="separate"/>
      </w:r>
      <w:r>
        <w:rPr>
          <w:rFonts w:hint="default" w:ascii="Arial" w:hAnsi="Arial" w:cs="Arial"/>
          <w:i w:val="0"/>
          <w:iCs w:val="0"/>
          <w:caps w:val="0"/>
          <w:color w:val="2484C6"/>
          <w:spacing w:val="0"/>
          <w:sz w:val="22"/>
          <w:szCs w:val="22"/>
          <w:u w:val="none"/>
          <w:shd w:val="clear" w:fill="FFFFFF"/>
        </w:rPr>
        <w:fldChar w:fldCharType="end"/>
      </w:r>
    </w:p>
    <w:p w14:paraId="0BB6F65D">
      <w:pPr>
        <w:keepNext w:val="0"/>
        <w:keepLines w:val="0"/>
        <w:widowControl/>
        <w:numPr>
          <w:ilvl w:val="0"/>
          <w:numId w:val="8"/>
        </w:numPr>
        <w:suppressLineNumbers w:val="0"/>
        <w:spacing w:before="0" w:beforeAutospacing="0" w:after="100" w:afterAutospacing="0" w:line="260" w:lineRule="atLeast"/>
        <w:ind w:left="0" w:right="0" w:hanging="360"/>
        <w:jc w:val="center"/>
      </w:pPr>
      <w:r>
        <w:rPr>
          <w:rFonts w:hint="default" w:ascii="Arial" w:hAnsi="Arial" w:cs="Arial"/>
          <w:i w:val="0"/>
          <w:iCs w:val="0"/>
          <w:caps w:val="0"/>
          <w:color w:val="2484C6"/>
          <w:spacing w:val="0"/>
          <w:sz w:val="22"/>
          <w:szCs w:val="22"/>
          <w:u w:val="none"/>
          <w:shd w:val="clear" w:fill="FFFFFF"/>
        </w:rPr>
        <w:fldChar w:fldCharType="begin"/>
      </w:r>
      <w:r>
        <w:rPr>
          <w:rFonts w:hint="default" w:ascii="Arial" w:hAnsi="Arial" w:cs="Arial"/>
          <w:i w:val="0"/>
          <w:iCs w:val="0"/>
          <w:caps w:val="0"/>
          <w:color w:val="2484C6"/>
          <w:spacing w:val="0"/>
          <w:sz w:val="22"/>
          <w:szCs w:val="22"/>
          <w:u w:val="none"/>
          <w:shd w:val="clear" w:fill="FFFFFF"/>
        </w:rPr>
        <w:instrText xml:space="preserve"> HYPERLINK "https://www.thefreedictionary.com/lookup.htm" \l "sitecontent" </w:instrText>
      </w:r>
      <w:r>
        <w:rPr>
          <w:rFonts w:hint="default" w:ascii="Arial" w:hAnsi="Arial" w:cs="Arial"/>
          <w:i w:val="0"/>
          <w:iCs w:val="0"/>
          <w:caps w:val="0"/>
          <w:color w:val="2484C6"/>
          <w:spacing w:val="0"/>
          <w:sz w:val="22"/>
          <w:szCs w:val="22"/>
          <w:u w:val="none"/>
          <w:shd w:val="clear" w:fill="FFFFFF"/>
        </w:rPr>
        <w:fldChar w:fldCharType="separate"/>
      </w:r>
      <w:r>
        <w:rPr>
          <w:rFonts w:hint="default" w:ascii="Arial" w:hAnsi="Arial" w:cs="Arial"/>
          <w:i w:val="0"/>
          <w:iCs w:val="0"/>
          <w:caps w:val="0"/>
          <w:color w:val="2484C6"/>
          <w:spacing w:val="0"/>
          <w:sz w:val="22"/>
          <w:szCs w:val="22"/>
          <w:u w:val="none"/>
          <w:shd w:val="clear" w:fill="FFFFFF"/>
        </w:rPr>
        <w:fldChar w:fldCharType="end"/>
      </w:r>
    </w:p>
    <w:p w14:paraId="1004AB66">
      <w:pPr>
        <w:keepNext w:val="0"/>
        <w:keepLines w:val="0"/>
        <w:widowControl/>
        <w:numPr>
          <w:ilvl w:val="0"/>
          <w:numId w:val="8"/>
        </w:numPr>
        <w:suppressLineNumbers w:val="0"/>
        <w:spacing w:before="0" w:beforeAutospacing="0" w:after="100" w:afterAutospacing="0" w:line="260" w:lineRule="atLeast"/>
        <w:ind w:left="0" w:right="0" w:hanging="360"/>
        <w:jc w:val="center"/>
      </w:pPr>
      <w:r>
        <w:rPr>
          <w:rFonts w:hint="default" w:ascii="Arial" w:hAnsi="Arial" w:cs="Arial"/>
          <w:i w:val="0"/>
          <w:iCs w:val="0"/>
          <w:caps w:val="0"/>
          <w:color w:val="2484C6"/>
          <w:spacing w:val="0"/>
          <w:sz w:val="22"/>
          <w:szCs w:val="22"/>
          <w:u w:val="none"/>
          <w:shd w:val="clear" w:fill="FFFFFF"/>
        </w:rPr>
        <w:fldChar w:fldCharType="begin"/>
      </w:r>
      <w:r>
        <w:rPr>
          <w:rFonts w:hint="default" w:ascii="Arial" w:hAnsi="Arial" w:cs="Arial"/>
          <w:i w:val="0"/>
          <w:iCs w:val="0"/>
          <w:caps w:val="0"/>
          <w:color w:val="2484C6"/>
          <w:spacing w:val="0"/>
          <w:sz w:val="22"/>
          <w:szCs w:val="22"/>
          <w:u w:val="none"/>
          <w:shd w:val="clear" w:fill="FFFFFF"/>
        </w:rPr>
        <w:instrText xml:space="preserve"> HYPERLINK "https://www.thefreedictionary.com/lookup.htm" \l "link" </w:instrText>
      </w:r>
      <w:r>
        <w:rPr>
          <w:rFonts w:hint="default" w:ascii="Arial" w:hAnsi="Arial" w:cs="Arial"/>
          <w:i w:val="0"/>
          <w:iCs w:val="0"/>
          <w:caps w:val="0"/>
          <w:color w:val="2484C6"/>
          <w:spacing w:val="0"/>
          <w:sz w:val="22"/>
          <w:szCs w:val="22"/>
          <w:u w:val="none"/>
          <w:shd w:val="clear" w:fill="FFFFFF"/>
        </w:rPr>
        <w:fldChar w:fldCharType="separate"/>
      </w:r>
      <w:r>
        <w:rPr>
          <w:rFonts w:hint="default" w:ascii="Arial" w:hAnsi="Arial" w:cs="Arial"/>
          <w:i w:val="0"/>
          <w:iCs w:val="0"/>
          <w:caps w:val="0"/>
          <w:color w:val="2484C6"/>
          <w:spacing w:val="0"/>
          <w:sz w:val="22"/>
          <w:szCs w:val="22"/>
          <w:u w:val="none"/>
          <w:shd w:val="clear" w:fill="FFFFFF"/>
        </w:rPr>
        <w:fldChar w:fldCharType="end"/>
      </w:r>
    </w:p>
    <w:p w14:paraId="27229645">
      <w:pPr>
        <w:keepNext w:val="0"/>
        <w:keepLines w:val="0"/>
        <w:widowControl/>
        <w:numPr>
          <w:ilvl w:val="0"/>
          <w:numId w:val="8"/>
        </w:numPr>
        <w:suppressLineNumbers w:val="0"/>
        <w:spacing w:before="0" w:beforeAutospacing="0" w:after="100" w:afterAutospacing="0" w:line="260" w:lineRule="atLeast"/>
        <w:ind w:left="0" w:right="0" w:hanging="360"/>
        <w:jc w:val="center"/>
      </w:pPr>
      <w:r>
        <w:rPr>
          <w:rFonts w:hint="default" w:ascii="Arial" w:hAnsi="Arial" w:cs="Arial"/>
          <w:i w:val="0"/>
          <w:iCs w:val="0"/>
          <w:caps w:val="0"/>
          <w:color w:val="2484C6"/>
          <w:spacing w:val="0"/>
          <w:sz w:val="22"/>
          <w:szCs w:val="22"/>
          <w:u w:val="none"/>
          <w:shd w:val="clear" w:fill="FFFFFF"/>
        </w:rPr>
        <w:fldChar w:fldCharType="begin"/>
      </w:r>
      <w:r>
        <w:rPr>
          <w:rFonts w:hint="default" w:ascii="Arial" w:hAnsi="Arial" w:cs="Arial"/>
          <w:i w:val="0"/>
          <w:iCs w:val="0"/>
          <w:caps w:val="0"/>
          <w:color w:val="2484C6"/>
          <w:spacing w:val="0"/>
          <w:sz w:val="22"/>
          <w:szCs w:val="22"/>
          <w:u w:val="none"/>
          <w:shd w:val="clear" w:fill="FFFFFF"/>
        </w:rPr>
        <w:instrText xml:space="preserve"> HYPERLINK "https://www.thefreedictionary.com/lookup.htm" \l "searchbox" </w:instrText>
      </w:r>
      <w:r>
        <w:rPr>
          <w:rFonts w:hint="default" w:ascii="Arial" w:hAnsi="Arial" w:cs="Arial"/>
          <w:i w:val="0"/>
          <w:iCs w:val="0"/>
          <w:caps w:val="0"/>
          <w:color w:val="2484C6"/>
          <w:spacing w:val="0"/>
          <w:sz w:val="22"/>
          <w:szCs w:val="22"/>
          <w:u w:val="none"/>
          <w:shd w:val="clear" w:fill="FFFFFF"/>
        </w:rPr>
        <w:fldChar w:fldCharType="separate"/>
      </w:r>
      <w:r>
        <w:rPr>
          <w:rFonts w:hint="default" w:ascii="Arial" w:hAnsi="Arial" w:cs="Arial"/>
          <w:i w:val="0"/>
          <w:iCs w:val="0"/>
          <w:caps w:val="0"/>
          <w:color w:val="2484C6"/>
          <w:spacing w:val="0"/>
          <w:sz w:val="22"/>
          <w:szCs w:val="22"/>
          <w:u w:val="none"/>
          <w:shd w:val="clear" w:fill="FFFFFF"/>
        </w:rPr>
        <w:fldChar w:fldCharType="end"/>
      </w:r>
    </w:p>
    <w:p w14:paraId="7AEBC6B1">
      <w:pPr>
        <w:keepNext w:val="0"/>
        <w:keepLines w:val="0"/>
        <w:widowControl/>
        <w:suppressLineNumbers w:val="0"/>
        <w:pBdr>
          <w:top w:val="none" w:color="auto" w:sz="0" w:space="0"/>
          <w:bottom w:val="none" w:color="auto" w:sz="0" w:space="0"/>
        </w:pBdr>
        <w:spacing w:before="0" w:beforeAutospacing="0" w:after="20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2484C6"/>
          <w:spacing w:val="0"/>
          <w:kern w:val="0"/>
          <w:sz w:val="26"/>
          <w:szCs w:val="26"/>
          <w:u w:val="none"/>
          <w:lang w:val="en-US" w:eastAsia="zh-CN" w:bidi="ar"/>
        </w:rPr>
        <w:fldChar w:fldCharType="begin"/>
      </w:r>
      <w:r>
        <w:rPr>
          <w:rFonts w:hint="default" w:ascii="Arial" w:hAnsi="Arial" w:eastAsia="宋体" w:cs="Arial"/>
          <w:b/>
          <w:bCs/>
          <w:i w:val="0"/>
          <w:iCs w:val="0"/>
          <w:caps w:val="0"/>
          <w:color w:val="2484C6"/>
          <w:spacing w:val="0"/>
          <w:kern w:val="0"/>
          <w:sz w:val="26"/>
          <w:szCs w:val="26"/>
          <w:u w:val="none"/>
          <w:lang w:val="en-US" w:eastAsia="zh-CN" w:bidi="ar"/>
        </w:rPr>
        <w:instrText xml:space="preserve"> HYPERLINK "https://www.thefreedictionary.com/iiniogvqjexbvlrndhuvltrqnpswgka" </w:instrText>
      </w:r>
      <w:r>
        <w:rPr>
          <w:rFonts w:hint="default" w:ascii="Arial" w:hAnsi="Arial" w:eastAsia="宋体" w:cs="Arial"/>
          <w:b/>
          <w:bCs/>
          <w:i w:val="0"/>
          <w:iCs w:val="0"/>
          <w:caps w:val="0"/>
          <w:color w:val="2484C6"/>
          <w:spacing w:val="0"/>
          <w:kern w:val="0"/>
          <w:sz w:val="26"/>
          <w:szCs w:val="26"/>
          <w:u w:val="none"/>
          <w:lang w:val="en-US" w:eastAsia="zh-CN" w:bidi="ar"/>
        </w:rPr>
        <w:fldChar w:fldCharType="separate"/>
      </w:r>
      <w:r>
        <w:rPr>
          <w:rStyle w:val="9"/>
          <w:rFonts w:hint="default" w:ascii="Arial" w:hAnsi="Arial" w:eastAsia="宋体" w:cs="Arial"/>
          <w:b/>
          <w:bCs/>
          <w:i w:val="0"/>
          <w:iCs w:val="0"/>
          <w:caps w:val="0"/>
          <w:color w:val="2484C6"/>
          <w:spacing w:val="0"/>
          <w:sz w:val="26"/>
          <w:szCs w:val="26"/>
          <w:u w:val="none"/>
        </w:rPr>
        <w:t>Correct all </w:t>
      </w:r>
      <w:del w:id="0">
        <w:r>
          <w:rPr>
            <w:rStyle w:val="9"/>
            <w:rFonts w:hint="default" w:ascii="Arial" w:hAnsi="Arial" w:eastAsia="宋体" w:cs="Arial"/>
            <w:b/>
            <w:bCs/>
            <w:i w:val="0"/>
            <w:iCs w:val="0"/>
            <w:caps w:val="0"/>
            <w:color w:val="2484C6"/>
            <w:spacing w:val="0"/>
            <w:sz w:val="26"/>
            <w:szCs w:val="26"/>
            <w:u w:val="none"/>
          </w:rPr>
          <w:delText>you're</w:delText>
        </w:r>
      </w:del>
      <w:r>
        <w:rPr>
          <w:rStyle w:val="9"/>
          <w:rFonts w:hint="default" w:ascii="Arial" w:hAnsi="Arial" w:eastAsia="宋体" w:cs="Arial"/>
          <w:b/>
          <w:bCs/>
          <w:i w:val="0"/>
          <w:iCs w:val="0"/>
          <w:caps w:val="0"/>
          <w:color w:val="2484C6"/>
          <w:spacing w:val="0"/>
          <w:sz w:val="26"/>
          <w:szCs w:val="26"/>
          <w:u w:val="none"/>
        </w:rPr>
        <w:t> </w:t>
      </w:r>
      <w:ins w:id="1">
        <w:r>
          <w:rPr>
            <w:rStyle w:val="9"/>
            <w:rFonts w:hint="default" w:ascii="Arial" w:hAnsi="Arial" w:eastAsia="宋体" w:cs="Arial"/>
            <w:b/>
            <w:bCs/>
            <w:i w:val="0"/>
            <w:iCs w:val="0"/>
            <w:caps w:val="0"/>
            <w:color w:val="2484C6"/>
            <w:spacing w:val="0"/>
            <w:sz w:val="26"/>
            <w:szCs w:val="26"/>
            <w:u w:val="none"/>
          </w:rPr>
          <w:t>your</w:t>
        </w:r>
      </w:ins>
      <w:r>
        <w:rPr>
          <w:rStyle w:val="9"/>
          <w:rFonts w:hint="default" w:ascii="Arial" w:hAnsi="Arial" w:eastAsia="宋体" w:cs="Arial"/>
          <w:b/>
          <w:bCs/>
          <w:i w:val="0"/>
          <w:iCs w:val="0"/>
          <w:caps w:val="0"/>
          <w:color w:val="2484C6"/>
          <w:spacing w:val="0"/>
          <w:sz w:val="26"/>
          <w:szCs w:val="26"/>
          <w:u w:val="none"/>
        </w:rPr>
        <w:t> grammar errors instantly. Try it now.</w:t>
      </w:r>
      <w:r>
        <w:rPr>
          <w:rFonts w:hint="default" w:ascii="Arial" w:hAnsi="Arial" w:eastAsia="宋体" w:cs="Arial"/>
          <w:b/>
          <w:bCs/>
          <w:i w:val="0"/>
          <w:iCs w:val="0"/>
          <w:caps w:val="0"/>
          <w:color w:val="2484C6"/>
          <w:spacing w:val="0"/>
          <w:kern w:val="0"/>
          <w:sz w:val="26"/>
          <w:szCs w:val="26"/>
          <w:u w:val="none"/>
          <w:lang w:val="en-US" w:eastAsia="zh-CN" w:bidi="ar"/>
        </w:rPr>
        <w:fldChar w:fldCharType="end"/>
      </w:r>
    </w:p>
    <w:p w14:paraId="14F30BB6">
      <w:pPr>
        <w:pStyle w:val="2"/>
        <w:keepNext w:val="0"/>
        <w:keepLines w:val="0"/>
        <w:widowControl/>
        <w:suppressLineNumbers w:val="0"/>
        <w:spacing w:before="0" w:beforeAutospacing="0" w:after="260" w:afterAutospacing="0"/>
        <w:ind w:left="0" w:right="6842"/>
        <w:rPr>
          <w:b w:val="0"/>
          <w:bCs w:val="0"/>
        </w:rPr>
      </w:pPr>
      <w:r>
        <w:rPr>
          <w:b w:val="0"/>
          <w:bCs w:val="0"/>
          <w:i w:val="0"/>
          <w:iCs w:val="0"/>
          <w:caps w:val="0"/>
          <w:color w:val="404040"/>
          <w:spacing w:val="0"/>
        </w:rPr>
        <w:t>North Pole</w:t>
      </w:r>
    </w:p>
    <w:p w14:paraId="516CC709">
      <w:pPr>
        <w:keepNext w:val="0"/>
        <w:keepLines w:val="0"/>
        <w:widowControl/>
        <w:suppressLineNumbers w:val="0"/>
        <w:pBdr>
          <w:top w:val="none" w:color="auto" w:sz="0" w:space="0"/>
          <w:bottom w:val="none" w:color="auto" w:sz="0" w:space="0"/>
        </w:pBdr>
        <w:spacing w:before="0" w:beforeAutospacing="0" w:after="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 (redirected from </w:t>
      </w:r>
      <w:r>
        <w:rPr>
          <w:rFonts w:hint="default" w:ascii="Arial" w:hAnsi="Arial" w:eastAsia="宋体" w:cs="Arial"/>
          <w:i/>
          <w:iCs/>
          <w:caps w:val="0"/>
          <w:color w:val="404040"/>
          <w:spacing w:val="0"/>
          <w:kern w:val="0"/>
          <w:sz w:val="26"/>
          <w:szCs w:val="26"/>
          <w:lang w:val="en-US" w:eastAsia="zh-CN" w:bidi="ar"/>
        </w:rPr>
        <w:t>Northpole</w:t>
      </w:r>
      <w:r>
        <w:rPr>
          <w:rFonts w:hint="default" w:ascii="Arial" w:hAnsi="Arial" w:eastAsia="宋体" w:cs="Arial"/>
          <w:i w:val="0"/>
          <w:iCs w:val="0"/>
          <w:caps w:val="0"/>
          <w:color w:val="404040"/>
          <w:spacing w:val="0"/>
          <w:kern w:val="0"/>
          <w:sz w:val="26"/>
          <w:szCs w:val="26"/>
          <w:lang w:val="en-US" w:eastAsia="zh-CN" w:bidi="ar"/>
        </w:rPr>
        <w:t>)</w:t>
      </w:r>
      <w:r>
        <w:rPr>
          <w:rFonts w:hint="default" w:ascii="Arial" w:hAnsi="Arial" w:eastAsia="宋体" w:cs="Arial"/>
          <w:i w:val="0"/>
          <w:iCs w:val="0"/>
          <w:caps w:val="0"/>
          <w:color w:val="404040"/>
          <w:spacing w:val="0"/>
          <w:kern w:val="0"/>
          <w:sz w:val="26"/>
          <w:szCs w:val="26"/>
          <w:lang w:val="en-US" w:eastAsia="zh-CN" w:bidi="ar"/>
        </w:rPr>
        <w:br w:type="textWrapping"/>
      </w:r>
      <w:r>
        <w:rPr>
          <w:rFonts w:hint="default" w:ascii="Arial" w:hAnsi="Arial" w:eastAsia="宋体" w:cs="Arial"/>
          <w:i w:val="0"/>
          <w:iCs w:val="0"/>
          <w:caps w:val="0"/>
          <w:color w:val="404040"/>
          <w:spacing w:val="0"/>
          <w:kern w:val="0"/>
          <w:sz w:val="26"/>
          <w:szCs w:val="26"/>
          <w:lang w:val="en-US" w:eastAsia="zh-CN" w:bidi="ar"/>
        </w:rPr>
        <w:t>Also found in: </w:t>
      </w:r>
      <w:r>
        <w:rPr>
          <w:rFonts w:hint="default" w:ascii="Arial" w:hAnsi="Arial" w:eastAsia="宋体" w:cs="Arial"/>
          <w:b/>
          <w:bCs/>
          <w:i w:val="0"/>
          <w:iCs w:val="0"/>
          <w:caps w:val="0"/>
          <w:color w:val="2484C6"/>
          <w:spacing w:val="0"/>
          <w:kern w:val="0"/>
          <w:sz w:val="26"/>
          <w:szCs w:val="26"/>
          <w:u w:val="none"/>
          <w:lang w:val="en-US" w:eastAsia="zh-CN" w:bidi="ar"/>
        </w:rPr>
        <w:fldChar w:fldCharType="begin"/>
      </w:r>
      <w:r>
        <w:rPr>
          <w:rFonts w:hint="default" w:ascii="Arial" w:hAnsi="Arial" w:eastAsia="宋体" w:cs="Arial"/>
          <w:b/>
          <w:bCs/>
          <w:i w:val="0"/>
          <w:iCs w:val="0"/>
          <w:caps w:val="0"/>
          <w:color w:val="2484C6"/>
          <w:spacing w:val="0"/>
          <w:kern w:val="0"/>
          <w:sz w:val="26"/>
          <w:szCs w:val="26"/>
          <w:u w:val="none"/>
          <w:lang w:val="en-US" w:eastAsia="zh-CN" w:bidi="ar"/>
        </w:rPr>
        <w:instrText xml:space="preserve"> HYPERLINK "https://encyclopedia2.thefreedictionary.com/Northpole" </w:instrText>
      </w:r>
      <w:r>
        <w:rPr>
          <w:rFonts w:hint="default" w:ascii="Arial" w:hAnsi="Arial" w:eastAsia="宋体" w:cs="Arial"/>
          <w:b/>
          <w:bCs/>
          <w:i w:val="0"/>
          <w:iCs w:val="0"/>
          <w:caps w:val="0"/>
          <w:color w:val="2484C6"/>
          <w:spacing w:val="0"/>
          <w:kern w:val="0"/>
          <w:sz w:val="26"/>
          <w:szCs w:val="26"/>
          <w:u w:val="none"/>
          <w:lang w:val="en-US" w:eastAsia="zh-CN" w:bidi="ar"/>
        </w:rPr>
        <w:fldChar w:fldCharType="separate"/>
      </w:r>
      <w:r>
        <w:rPr>
          <w:rStyle w:val="9"/>
          <w:rFonts w:hint="default" w:ascii="Arial" w:hAnsi="Arial" w:eastAsia="宋体" w:cs="Arial"/>
          <w:b/>
          <w:bCs/>
          <w:i w:val="0"/>
          <w:iCs w:val="0"/>
          <w:caps w:val="0"/>
          <w:color w:val="2484C6"/>
          <w:spacing w:val="0"/>
          <w:sz w:val="26"/>
          <w:szCs w:val="26"/>
          <w:u w:val="none"/>
        </w:rPr>
        <w:t>Encyclopedia</w:t>
      </w:r>
      <w:r>
        <w:rPr>
          <w:rFonts w:hint="default" w:ascii="Arial" w:hAnsi="Arial" w:eastAsia="宋体" w:cs="Arial"/>
          <w:b/>
          <w:bCs/>
          <w:i w:val="0"/>
          <w:iCs w:val="0"/>
          <w:caps w:val="0"/>
          <w:color w:val="2484C6"/>
          <w:spacing w:val="0"/>
          <w:kern w:val="0"/>
          <w:sz w:val="26"/>
          <w:szCs w:val="26"/>
          <w:u w:val="none"/>
          <w:lang w:val="en-US" w:eastAsia="zh-CN" w:bidi="ar"/>
        </w:rPr>
        <w:fldChar w:fldCharType="end"/>
      </w:r>
      <w:r>
        <w:rPr>
          <w:rFonts w:hint="default" w:ascii="Arial" w:hAnsi="Arial" w:eastAsia="宋体" w:cs="Arial"/>
          <w:i w:val="0"/>
          <w:iCs w:val="0"/>
          <w:caps w:val="0"/>
          <w:color w:val="404040"/>
          <w:spacing w:val="0"/>
          <w:kern w:val="0"/>
          <w:sz w:val="26"/>
          <w:szCs w:val="26"/>
          <w:lang w:val="en-US" w:eastAsia="zh-CN" w:bidi="ar"/>
        </w:rPr>
        <w:t>.</w:t>
      </w:r>
    </w:p>
    <w:p w14:paraId="198CE61A">
      <w:pPr>
        <w:keepNext w:val="0"/>
        <w:keepLines w:val="0"/>
        <w:widowControl/>
        <w:suppressLineNumbers w:val="0"/>
        <w:pBdr>
          <w:top w:val="none" w:color="auto" w:sz="0" w:space="0"/>
          <w:bottom w:val="none" w:color="auto" w:sz="0" w:space="0"/>
        </w:pBdr>
        <w:spacing w:before="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Related to Northpole: </w:t>
      </w:r>
      <w:r>
        <w:rPr>
          <w:rFonts w:hint="default" w:ascii="Arial" w:hAnsi="Arial" w:eastAsia="宋体" w:cs="Arial"/>
          <w:b/>
          <w:bCs/>
          <w:i w:val="0"/>
          <w:iCs w:val="0"/>
          <w:caps w:val="0"/>
          <w:color w:val="2484C6"/>
          <w:spacing w:val="0"/>
          <w:kern w:val="0"/>
          <w:sz w:val="26"/>
          <w:szCs w:val="26"/>
          <w:u w:val="none"/>
          <w:lang w:val="en-US" w:eastAsia="zh-CN" w:bidi="ar"/>
        </w:rPr>
        <w:fldChar w:fldCharType="begin"/>
      </w:r>
      <w:r>
        <w:rPr>
          <w:rFonts w:hint="default" w:ascii="Arial" w:hAnsi="Arial" w:eastAsia="宋体" w:cs="Arial"/>
          <w:b/>
          <w:bCs/>
          <w:i w:val="0"/>
          <w:iCs w:val="0"/>
          <w:caps w:val="0"/>
          <w:color w:val="2484C6"/>
          <w:spacing w:val="0"/>
          <w:kern w:val="0"/>
          <w:sz w:val="26"/>
          <w:szCs w:val="26"/>
          <w:u w:val="none"/>
          <w:lang w:val="en-US" w:eastAsia="zh-CN" w:bidi="ar"/>
        </w:rPr>
        <w:instrText xml:space="preserve"> HYPERLINK "https://www.thefreedictionary.com/magnetic+north+pole" </w:instrText>
      </w:r>
      <w:r>
        <w:rPr>
          <w:rFonts w:hint="default" w:ascii="Arial" w:hAnsi="Arial" w:eastAsia="宋体" w:cs="Arial"/>
          <w:b/>
          <w:bCs/>
          <w:i w:val="0"/>
          <w:iCs w:val="0"/>
          <w:caps w:val="0"/>
          <w:color w:val="2484C6"/>
          <w:spacing w:val="0"/>
          <w:kern w:val="0"/>
          <w:sz w:val="26"/>
          <w:szCs w:val="26"/>
          <w:u w:val="none"/>
          <w:lang w:val="en-US" w:eastAsia="zh-CN" w:bidi="ar"/>
        </w:rPr>
        <w:fldChar w:fldCharType="separate"/>
      </w:r>
      <w:r>
        <w:rPr>
          <w:rStyle w:val="9"/>
          <w:rFonts w:hint="default" w:ascii="Arial" w:hAnsi="Arial" w:eastAsia="宋体" w:cs="Arial"/>
          <w:b/>
          <w:bCs/>
          <w:i w:val="0"/>
          <w:iCs w:val="0"/>
          <w:caps w:val="0"/>
          <w:color w:val="2484C6"/>
          <w:spacing w:val="0"/>
          <w:sz w:val="26"/>
          <w:szCs w:val="26"/>
          <w:u w:val="none"/>
        </w:rPr>
        <w:t>Magnetic North Pole</w:t>
      </w:r>
      <w:r>
        <w:rPr>
          <w:rFonts w:hint="default" w:ascii="Arial" w:hAnsi="Arial" w:eastAsia="宋体" w:cs="Arial"/>
          <w:b/>
          <w:bCs/>
          <w:i w:val="0"/>
          <w:iCs w:val="0"/>
          <w:caps w:val="0"/>
          <w:color w:val="2484C6"/>
          <w:spacing w:val="0"/>
          <w:kern w:val="0"/>
          <w:sz w:val="26"/>
          <w:szCs w:val="26"/>
          <w:u w:val="none"/>
          <w:lang w:val="en-US" w:eastAsia="zh-CN" w:bidi="ar"/>
        </w:rPr>
        <w:fldChar w:fldCharType="end"/>
      </w:r>
      <w:r>
        <w:rPr>
          <w:rFonts w:hint="default" w:ascii="Arial" w:hAnsi="Arial" w:eastAsia="宋体" w:cs="Arial"/>
          <w:i w:val="0"/>
          <w:iCs w:val="0"/>
          <w:caps w:val="0"/>
          <w:color w:val="404040"/>
          <w:spacing w:val="0"/>
          <w:kern w:val="0"/>
          <w:sz w:val="26"/>
          <w:szCs w:val="26"/>
          <w:lang w:val="en-US" w:eastAsia="zh-CN" w:bidi="ar"/>
        </w:rPr>
        <w:t>, </w:t>
      </w:r>
      <w:r>
        <w:rPr>
          <w:rFonts w:hint="default" w:ascii="Arial" w:hAnsi="Arial" w:eastAsia="宋体" w:cs="Arial"/>
          <w:b/>
          <w:bCs/>
          <w:i w:val="0"/>
          <w:iCs w:val="0"/>
          <w:caps w:val="0"/>
          <w:color w:val="2484C6"/>
          <w:spacing w:val="0"/>
          <w:kern w:val="0"/>
          <w:sz w:val="26"/>
          <w:szCs w:val="26"/>
          <w:u w:val="none"/>
          <w:lang w:val="en-US" w:eastAsia="zh-CN" w:bidi="ar"/>
        </w:rPr>
        <w:fldChar w:fldCharType="begin"/>
      </w:r>
      <w:r>
        <w:rPr>
          <w:rFonts w:hint="default" w:ascii="Arial" w:hAnsi="Arial" w:eastAsia="宋体" w:cs="Arial"/>
          <w:b/>
          <w:bCs/>
          <w:i w:val="0"/>
          <w:iCs w:val="0"/>
          <w:caps w:val="0"/>
          <w:color w:val="2484C6"/>
          <w:spacing w:val="0"/>
          <w:kern w:val="0"/>
          <w:sz w:val="26"/>
          <w:szCs w:val="26"/>
          <w:u w:val="none"/>
          <w:lang w:val="en-US" w:eastAsia="zh-CN" w:bidi="ar"/>
        </w:rPr>
        <w:instrText xml:space="preserve"> HYPERLINK "https://www.thefreedictionary.com/South+Pole" </w:instrText>
      </w:r>
      <w:r>
        <w:rPr>
          <w:rFonts w:hint="default" w:ascii="Arial" w:hAnsi="Arial" w:eastAsia="宋体" w:cs="Arial"/>
          <w:b/>
          <w:bCs/>
          <w:i w:val="0"/>
          <w:iCs w:val="0"/>
          <w:caps w:val="0"/>
          <w:color w:val="2484C6"/>
          <w:spacing w:val="0"/>
          <w:kern w:val="0"/>
          <w:sz w:val="26"/>
          <w:szCs w:val="26"/>
          <w:u w:val="none"/>
          <w:lang w:val="en-US" w:eastAsia="zh-CN" w:bidi="ar"/>
        </w:rPr>
        <w:fldChar w:fldCharType="separate"/>
      </w:r>
      <w:r>
        <w:rPr>
          <w:rStyle w:val="9"/>
          <w:rFonts w:hint="default" w:ascii="Arial" w:hAnsi="Arial" w:eastAsia="宋体" w:cs="Arial"/>
          <w:b/>
          <w:bCs/>
          <w:i w:val="0"/>
          <w:iCs w:val="0"/>
          <w:caps w:val="0"/>
          <w:color w:val="2484C6"/>
          <w:spacing w:val="0"/>
          <w:sz w:val="26"/>
          <w:szCs w:val="26"/>
          <w:u w:val="none"/>
        </w:rPr>
        <w:t>South Pole</w:t>
      </w:r>
      <w:r>
        <w:rPr>
          <w:rFonts w:hint="default" w:ascii="Arial" w:hAnsi="Arial" w:eastAsia="宋体" w:cs="Arial"/>
          <w:b/>
          <w:bCs/>
          <w:i w:val="0"/>
          <w:iCs w:val="0"/>
          <w:caps w:val="0"/>
          <w:color w:val="2484C6"/>
          <w:spacing w:val="0"/>
          <w:kern w:val="0"/>
          <w:sz w:val="26"/>
          <w:szCs w:val="26"/>
          <w:u w:val="none"/>
          <w:lang w:val="en-US" w:eastAsia="zh-CN" w:bidi="ar"/>
        </w:rPr>
        <w:fldChar w:fldCharType="end"/>
      </w:r>
    </w:p>
    <w:p w14:paraId="129CE6F9">
      <w:pPr>
        <w:keepNext w:val="0"/>
        <w:keepLines w:val="0"/>
        <w:widowControl/>
        <w:suppressLineNumbers w:val="0"/>
        <w:pBdr>
          <w:top w:val="single" w:color="808080" w:sz="8" w:space="0"/>
          <w:left w:val="single" w:color="808080" w:sz="8" w:space="0"/>
          <w:bottom w:val="single" w:color="808080" w:sz="8" w:space="25"/>
          <w:right w:val="single" w:color="808080" w:sz="8" w:space="0"/>
        </w:pBdr>
        <w:shd w:val="clear" w:fill="FFFFFF"/>
        <w:spacing w:before="0" w:beforeAutospacing="0" w:after="80" w:afterAutospacing="0"/>
        <w:ind w:left="160"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2484C6"/>
          <w:spacing w:val="0"/>
          <w:kern w:val="0"/>
          <w:sz w:val="26"/>
          <w:szCs w:val="26"/>
          <w:u w:val="none"/>
          <w:bdr w:val="single" w:color="808080" w:sz="8" w:space="0"/>
          <w:shd w:val="clear" w:fill="FFFFFF"/>
          <w:lang w:val="en-US" w:eastAsia="zh-CN" w:bidi="ar"/>
        </w:rPr>
        <w:fldChar w:fldCharType="begin"/>
      </w:r>
      <w:r>
        <w:rPr>
          <w:rFonts w:hint="default" w:ascii="Arial" w:hAnsi="Arial" w:eastAsia="宋体" w:cs="Arial"/>
          <w:b/>
          <w:bCs/>
          <w:i w:val="0"/>
          <w:iCs w:val="0"/>
          <w:caps w:val="0"/>
          <w:color w:val="2484C6"/>
          <w:spacing w:val="0"/>
          <w:kern w:val="0"/>
          <w:sz w:val="26"/>
          <w:szCs w:val="26"/>
          <w:u w:val="none"/>
          <w:bdr w:val="single" w:color="808080" w:sz="8" w:space="0"/>
          <w:shd w:val="clear" w:fill="FFFFFF"/>
          <w:lang w:val="en-US" w:eastAsia="zh-CN" w:bidi="ar"/>
        </w:rPr>
        <w:instrText xml:space="preserve"> HYPERLINK "javascript:hmil('A5northpole')" \o "click for a larger image" </w:instrText>
      </w:r>
      <w:r>
        <w:rPr>
          <w:rFonts w:hint="default" w:ascii="Arial" w:hAnsi="Arial" w:eastAsia="宋体" w:cs="Arial"/>
          <w:b/>
          <w:bCs/>
          <w:i w:val="0"/>
          <w:iCs w:val="0"/>
          <w:caps w:val="0"/>
          <w:color w:val="2484C6"/>
          <w:spacing w:val="0"/>
          <w:kern w:val="0"/>
          <w:sz w:val="26"/>
          <w:szCs w:val="26"/>
          <w:u w:val="none"/>
          <w:bdr w:val="single" w:color="808080" w:sz="8" w:space="0"/>
          <w:shd w:val="clear" w:fill="FFFFFF"/>
          <w:lang w:val="en-US" w:eastAsia="zh-CN" w:bidi="ar"/>
        </w:rPr>
        <w:fldChar w:fldCharType="separate"/>
      </w:r>
      <w:r>
        <w:rPr>
          <w:rStyle w:val="9"/>
          <w:rFonts w:hint="default" w:ascii="Arial" w:hAnsi="Arial" w:eastAsia="宋体" w:cs="Arial"/>
          <w:b/>
          <w:bCs/>
          <w:i w:val="0"/>
          <w:iCs w:val="0"/>
          <w:caps w:val="0"/>
          <w:color w:val="2484C6"/>
          <w:spacing w:val="0"/>
          <w:sz w:val="26"/>
          <w:szCs w:val="26"/>
          <w:u w:val="none"/>
          <w:bdr w:val="none" w:color="auto" w:sz="0" w:space="0"/>
          <w:shd w:val="clear" w:fill="FFFFFF"/>
        </w:rPr>
        <w:drawing>
          <wp:inline distT="0" distB="0" distL="114300" distR="114300">
            <wp:extent cx="685800" cy="714375"/>
            <wp:effectExtent l="0" t="0" r="0" b="22225"/>
            <wp:docPr id="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6"/>
                    <pic:cNvPicPr>
                      <a:picLocks noChangeAspect="1"/>
                    </pic:cNvPicPr>
                  </pic:nvPicPr>
                  <pic:blipFill>
                    <a:blip r:embed="rId4"/>
                    <a:stretch>
                      <a:fillRect/>
                    </a:stretch>
                  </pic:blipFill>
                  <pic:spPr>
                    <a:xfrm>
                      <a:off x="0" y="0"/>
                      <a:ext cx="685800" cy="714375"/>
                    </a:xfrm>
                    <a:prstGeom prst="rect">
                      <a:avLst/>
                    </a:prstGeom>
                    <a:noFill/>
                    <a:ln w="9525">
                      <a:noFill/>
                    </a:ln>
                  </pic:spPr>
                </pic:pic>
              </a:graphicData>
            </a:graphic>
          </wp:inline>
        </w:drawing>
      </w:r>
      <w:r>
        <w:rPr>
          <w:rStyle w:val="9"/>
          <w:rFonts w:hint="default" w:ascii="Arial" w:hAnsi="Arial" w:eastAsia="宋体" w:cs="Arial"/>
          <w:b/>
          <w:bCs/>
          <w:i w:val="0"/>
          <w:iCs w:val="0"/>
          <w:caps w:val="0"/>
          <w:color w:val="2484C6"/>
          <w:spacing w:val="0"/>
          <w:sz w:val="26"/>
          <w:szCs w:val="26"/>
          <w:u w:val="none"/>
          <w:bdr w:val="none" w:color="auto" w:sz="0" w:space="0"/>
          <w:shd w:val="clear" w:fill="FFFFFF"/>
        </w:rPr>
        <w:drawing>
          <wp:inline distT="0" distB="0" distL="114300" distR="114300">
            <wp:extent cx="152400" cy="114300"/>
            <wp:effectExtent l="0" t="0" r="0" b="12700"/>
            <wp:docPr id="2"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57"/>
                    <pic:cNvPicPr>
                      <a:picLocks noChangeAspect="1"/>
                    </pic:cNvPicPr>
                  </pic:nvPicPr>
                  <pic:blipFill>
                    <a:blip r:embed="rId5"/>
                    <a:stretch>
                      <a:fillRect/>
                    </a:stretch>
                  </pic:blipFill>
                  <pic:spPr>
                    <a:xfrm>
                      <a:off x="0" y="0"/>
                      <a:ext cx="152400" cy="114300"/>
                    </a:xfrm>
                    <a:prstGeom prst="rect">
                      <a:avLst/>
                    </a:prstGeom>
                    <a:noFill/>
                    <a:ln w="9525">
                      <a:noFill/>
                    </a:ln>
                  </pic:spPr>
                </pic:pic>
              </a:graphicData>
            </a:graphic>
          </wp:inline>
        </w:drawing>
      </w:r>
      <w:r>
        <w:rPr>
          <w:rFonts w:hint="default" w:ascii="Arial" w:hAnsi="Arial" w:eastAsia="宋体" w:cs="Arial"/>
          <w:b/>
          <w:bCs/>
          <w:i w:val="0"/>
          <w:iCs w:val="0"/>
          <w:caps w:val="0"/>
          <w:color w:val="2484C6"/>
          <w:spacing w:val="0"/>
          <w:kern w:val="0"/>
          <w:sz w:val="26"/>
          <w:szCs w:val="26"/>
          <w:u w:val="none"/>
          <w:bdr w:val="single" w:color="808080" w:sz="8" w:space="0"/>
          <w:shd w:val="clear" w:fill="FFFFFF"/>
          <w:lang w:val="en-US" w:eastAsia="zh-CN" w:bidi="ar"/>
        </w:rPr>
        <w:fldChar w:fldCharType="end"/>
      </w:r>
    </w:p>
    <w:p w14:paraId="062A77A9">
      <w:pPr>
        <w:keepNext w:val="0"/>
        <w:keepLines w:val="0"/>
        <w:widowControl/>
        <w:suppressLineNumbers w:val="0"/>
        <w:pBdr>
          <w:top w:val="none" w:color="auto" w:sz="0" w:space="0"/>
          <w:bottom w:val="none" w:color="auto" w:sz="0" w:space="0"/>
        </w:pBdr>
        <w:spacing w:before="30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North Pole</w:t>
      </w:r>
    </w:p>
    <w:p w14:paraId="5DC6054B">
      <w:pPr>
        <w:pStyle w:val="3"/>
        <w:keepNext w:val="0"/>
        <w:keepLines w:val="0"/>
        <w:widowControl/>
        <w:suppressLineNumbers w:val="0"/>
        <w:spacing w:before="300" w:beforeAutospacing="0" w:after="260" w:afterAutospacing="0"/>
        <w:ind w:left="0" w:right="6640"/>
        <w:rPr>
          <w:b w:val="0"/>
          <w:bCs w:val="0"/>
        </w:rPr>
      </w:pPr>
      <w:r>
        <w:rPr>
          <w:b w:val="0"/>
          <w:bCs w:val="0"/>
          <w:i w:val="0"/>
          <w:iCs w:val="0"/>
          <w:caps w:val="0"/>
          <w:color w:val="404040"/>
          <w:spacing w:val="0"/>
        </w:rPr>
        <w:t>North Pole</w:t>
      </w:r>
    </w:p>
    <w:p w14:paraId="11DBA4AE">
      <w:pPr>
        <w:keepNext w:val="0"/>
        <w:keepLines w:val="0"/>
        <w:widowControl/>
        <w:suppressLineNumbers w:val="0"/>
        <w:pBdr>
          <w:top w:val="none" w:color="auto" w:sz="0" w:space="0"/>
          <w:bottom w:val="none" w:color="auto" w:sz="0" w:space="0"/>
        </w:pBdr>
        <w:spacing w:before="30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iCs/>
          <w:caps w:val="0"/>
          <w:color w:val="404040"/>
          <w:spacing w:val="0"/>
          <w:kern w:val="0"/>
          <w:sz w:val="26"/>
          <w:szCs w:val="26"/>
          <w:lang w:val="en-US" w:eastAsia="zh-CN" w:bidi="ar"/>
        </w:rPr>
        <w:t>n.</w:t>
      </w:r>
    </w:p>
    <w:p w14:paraId="72F876B7">
      <w:pPr>
        <w:keepNext w:val="0"/>
        <w:keepLines w:val="0"/>
        <w:widowControl/>
        <w:suppressLineNumbers w:val="0"/>
        <w:pBdr>
          <w:top w:val="none" w:color="auto" w:sz="0" w:space="0"/>
          <w:bottom w:val="none" w:color="auto" w:sz="0" w:space="0"/>
        </w:pBdr>
        <w:spacing w:before="300" w:beforeAutospacing="0" w:after="260" w:afterAutospacing="0"/>
        <w:ind w:left="568"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1.</w:t>
      </w:r>
    </w:p>
    <w:p w14:paraId="3BEBCEA4">
      <w:pPr>
        <w:keepNext w:val="0"/>
        <w:keepLines w:val="0"/>
        <w:widowControl/>
        <w:suppressLineNumbers w:val="0"/>
        <w:pBdr>
          <w:top w:val="none" w:color="auto" w:sz="0" w:space="0"/>
          <w:bottom w:val="none" w:color="auto" w:sz="0" w:space="0"/>
        </w:pBdr>
        <w:spacing w:before="300" w:beforeAutospacing="0" w:after="260" w:afterAutospacing="0"/>
        <w:ind w:left="1136"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a. </w:t>
      </w:r>
      <w:r>
        <w:rPr>
          <w:rFonts w:hint="default" w:ascii="Arial" w:hAnsi="Arial" w:eastAsia="宋体" w:cs="Arial"/>
          <w:i w:val="0"/>
          <w:iCs w:val="0"/>
          <w:caps w:val="0"/>
          <w:color w:val="404040"/>
          <w:spacing w:val="0"/>
          <w:kern w:val="0"/>
          <w:sz w:val="26"/>
          <w:szCs w:val="26"/>
          <w:lang w:val="en-US" w:eastAsia="zh-CN" w:bidi="ar"/>
        </w:rPr>
        <w:t>The northern end of the earth's axis of rotation, a point in the Arctic Ocean.</w:t>
      </w:r>
    </w:p>
    <w:p w14:paraId="02874207">
      <w:pPr>
        <w:keepNext w:val="0"/>
        <w:keepLines w:val="0"/>
        <w:widowControl/>
        <w:suppressLineNumbers w:val="0"/>
        <w:pBdr>
          <w:top w:val="none" w:color="auto" w:sz="0" w:space="0"/>
          <w:bottom w:val="none" w:color="auto" w:sz="0" w:space="0"/>
        </w:pBdr>
        <w:spacing w:before="300" w:beforeAutospacing="0" w:after="260" w:afterAutospacing="0"/>
        <w:ind w:left="1136"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b. </w:t>
      </w:r>
      <w:r>
        <w:rPr>
          <w:rFonts w:hint="default" w:ascii="Arial" w:hAnsi="Arial" w:eastAsia="宋体" w:cs="Arial"/>
          <w:i w:val="0"/>
          <w:iCs w:val="0"/>
          <w:caps w:val="0"/>
          <w:color w:val="404040"/>
          <w:spacing w:val="0"/>
          <w:kern w:val="0"/>
          <w:sz w:val="26"/>
          <w:szCs w:val="26"/>
          <w:lang w:val="en-US" w:eastAsia="zh-CN" w:bidi="ar"/>
        </w:rPr>
        <w:t>The celestial zenith of this terrestrial point.</w:t>
      </w:r>
    </w:p>
    <w:p w14:paraId="1D1D1698">
      <w:pPr>
        <w:keepNext w:val="0"/>
        <w:keepLines w:val="0"/>
        <w:widowControl/>
        <w:suppressLineNumbers w:val="0"/>
        <w:pBdr>
          <w:top w:val="none" w:color="auto" w:sz="0" w:space="0"/>
          <w:bottom w:val="none" w:color="auto" w:sz="0" w:space="0"/>
        </w:pBdr>
        <w:spacing w:before="300" w:beforeAutospacing="0" w:after="260" w:afterAutospacing="0"/>
        <w:ind w:left="1136"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c. north pole</w:t>
      </w:r>
      <w:r>
        <w:rPr>
          <w:rFonts w:hint="default" w:ascii="Arial" w:hAnsi="Arial" w:eastAsia="宋体" w:cs="Arial"/>
          <w:i w:val="0"/>
          <w:iCs w:val="0"/>
          <w:caps w:val="0"/>
          <w:color w:val="404040"/>
          <w:spacing w:val="0"/>
          <w:kern w:val="0"/>
          <w:sz w:val="26"/>
          <w:szCs w:val="26"/>
          <w:lang w:val="en-US" w:eastAsia="zh-CN" w:bidi="ar"/>
        </w:rPr>
        <w:t> The northern end of the axis of rotation of a planet or other celestial body.</w:t>
      </w:r>
    </w:p>
    <w:p w14:paraId="4CAC8DE3">
      <w:pPr>
        <w:keepNext w:val="0"/>
        <w:keepLines w:val="0"/>
        <w:widowControl/>
        <w:suppressLineNumbers w:val="0"/>
        <w:pBdr>
          <w:top w:val="none" w:color="auto" w:sz="0" w:space="0"/>
          <w:bottom w:val="none" w:color="auto" w:sz="0" w:space="0"/>
        </w:pBdr>
        <w:spacing w:before="300" w:beforeAutospacing="0" w:after="260" w:afterAutospacing="0"/>
        <w:ind w:left="568"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2. north pole</w:t>
      </w:r>
      <w:r>
        <w:rPr>
          <w:rFonts w:hint="default" w:ascii="Arial" w:hAnsi="Arial" w:eastAsia="宋体" w:cs="Arial"/>
          <w:i w:val="0"/>
          <w:iCs w:val="0"/>
          <w:caps w:val="0"/>
          <w:color w:val="404040"/>
          <w:spacing w:val="0"/>
          <w:kern w:val="0"/>
          <w:sz w:val="26"/>
          <w:szCs w:val="26"/>
          <w:lang w:val="en-US" w:eastAsia="zh-CN" w:bidi="ar"/>
        </w:rPr>
        <w:t> The north-seeking magnetic pole of a straight magnet.</w:t>
      </w:r>
    </w:p>
    <w:p w14:paraId="2953D4E2">
      <w:pPr>
        <w:keepNext w:val="0"/>
        <w:keepLines w:val="0"/>
        <w:widowControl/>
        <w:suppressLineNumbers w:val="0"/>
        <w:pBdr>
          <w:top w:val="none" w:color="auto" w:sz="0" w:space="0"/>
          <w:bottom w:val="none" w:color="auto" w:sz="0" w:space="0"/>
        </w:pBdr>
        <w:spacing w:before="24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American Heritage® Dictionary of the English Language, Fifth Edition. Copyright © 2016 by Houghton Mifflin Harcourt Publishing Company. Published by Houghton Mifflin Harcourt Publishing Company. All rights reserved.</w:t>
      </w:r>
    </w:p>
    <w:p w14:paraId="2143161D">
      <w:pPr>
        <w:pStyle w:val="3"/>
        <w:keepNext w:val="0"/>
        <w:keepLines w:val="0"/>
        <w:widowControl/>
        <w:suppressLineNumbers w:val="0"/>
        <w:spacing w:before="300" w:beforeAutospacing="0" w:after="260" w:afterAutospacing="0"/>
        <w:ind w:left="0" w:right="6640"/>
        <w:rPr>
          <w:b w:val="0"/>
          <w:bCs w:val="0"/>
        </w:rPr>
      </w:pPr>
      <w:r>
        <w:rPr>
          <w:b w:val="0"/>
          <w:bCs w:val="0"/>
          <w:i w:val="0"/>
          <w:iCs w:val="0"/>
          <w:caps w:val="0"/>
          <w:color w:val="404040"/>
          <w:spacing w:val="0"/>
        </w:rPr>
        <w:t>North Pole</w:t>
      </w:r>
    </w:p>
    <w:p w14:paraId="17531F65">
      <w:pPr>
        <w:keepNext w:val="0"/>
        <w:keepLines w:val="0"/>
        <w:widowControl/>
        <w:suppressLineNumbers w:val="0"/>
        <w:pBdr>
          <w:top w:val="none" w:color="auto" w:sz="0" w:space="0"/>
          <w:bottom w:val="none" w:color="auto" w:sz="0" w:space="0"/>
        </w:pBdr>
        <w:spacing w:before="30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iCs/>
          <w:caps w:val="0"/>
          <w:color w:val="404040"/>
          <w:spacing w:val="0"/>
          <w:kern w:val="0"/>
          <w:sz w:val="26"/>
          <w:szCs w:val="26"/>
          <w:lang w:val="en-US" w:eastAsia="zh-CN" w:bidi="ar"/>
        </w:rPr>
        <w:t>n</w:t>
      </w:r>
    </w:p>
    <w:p w14:paraId="33D520C5">
      <w:pPr>
        <w:keepNext w:val="0"/>
        <w:keepLines w:val="0"/>
        <w:widowControl/>
        <w:suppressLineNumbers w:val="0"/>
        <w:pBdr>
          <w:top w:val="none" w:color="auto" w:sz="0" w:space="0"/>
          <w:bottom w:val="none" w:color="auto" w:sz="0" w:space="0"/>
        </w:pBdr>
        <w:spacing w:before="300" w:beforeAutospacing="0" w:after="260" w:afterAutospacing="0"/>
        <w:ind w:left="568"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1. </w:t>
      </w:r>
      <w:r>
        <w:rPr>
          <w:rFonts w:hint="default" w:ascii="Arial" w:hAnsi="Arial" w:eastAsia="宋体" w:cs="Arial"/>
          <w:i w:val="0"/>
          <w:iCs w:val="0"/>
          <w:caps w:val="0"/>
          <w:color w:val="404040"/>
          <w:spacing w:val="0"/>
          <w:kern w:val="0"/>
          <w:sz w:val="26"/>
          <w:szCs w:val="26"/>
          <w:lang w:val="en-US" w:eastAsia="zh-CN" w:bidi="ar"/>
        </w:rPr>
        <w:t>(Physical Geography) the northernmost point on the earth's axis, at a latitude of 90°N</w:t>
      </w:r>
    </w:p>
    <w:p w14:paraId="01083431">
      <w:pPr>
        <w:keepNext w:val="0"/>
        <w:keepLines w:val="0"/>
        <w:widowControl/>
        <w:suppressLineNumbers w:val="0"/>
        <w:pBdr>
          <w:top w:val="none" w:color="auto" w:sz="0" w:space="0"/>
          <w:bottom w:val="none" w:color="auto" w:sz="0" w:space="0"/>
        </w:pBdr>
        <w:spacing w:before="300" w:beforeAutospacing="0" w:after="260" w:afterAutospacing="0"/>
        <w:ind w:left="568"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2. </w:t>
      </w:r>
      <w:r>
        <w:rPr>
          <w:rFonts w:hint="default" w:ascii="Arial" w:hAnsi="Arial" w:eastAsia="宋体" w:cs="Arial"/>
          <w:i w:val="0"/>
          <w:iCs w:val="0"/>
          <w:caps w:val="0"/>
          <w:color w:val="404040"/>
          <w:spacing w:val="0"/>
          <w:kern w:val="0"/>
          <w:sz w:val="26"/>
          <w:szCs w:val="26"/>
          <w:lang w:val="en-US" w:eastAsia="zh-CN" w:bidi="ar"/>
        </w:rPr>
        <w:t>(Astronomy) </w:t>
      </w:r>
      <w:r>
        <w:rPr>
          <w:rFonts w:hint="default" w:ascii="Arial" w:hAnsi="Arial" w:eastAsia="宋体" w:cs="Arial"/>
          <w:i/>
          <w:iCs/>
          <w:caps w:val="0"/>
          <w:color w:val="404040"/>
          <w:spacing w:val="0"/>
          <w:kern w:val="0"/>
          <w:sz w:val="26"/>
          <w:szCs w:val="26"/>
          <w:lang w:val="en-US" w:eastAsia="zh-CN" w:bidi="ar"/>
        </w:rPr>
        <w:t>astronomy</w:t>
      </w:r>
      <w:r>
        <w:rPr>
          <w:rFonts w:hint="default" w:ascii="Arial" w:hAnsi="Arial" w:eastAsia="宋体" w:cs="Arial"/>
          <w:i w:val="0"/>
          <w:iCs w:val="0"/>
          <w:caps w:val="0"/>
          <w:color w:val="404040"/>
          <w:spacing w:val="0"/>
          <w:kern w:val="0"/>
          <w:sz w:val="26"/>
          <w:szCs w:val="26"/>
          <w:lang w:val="en-US" w:eastAsia="zh-CN" w:bidi="ar"/>
        </w:rPr>
        <w:t> Also called: </w:t>
      </w:r>
      <w:r>
        <w:rPr>
          <w:rFonts w:hint="default" w:ascii="Arial" w:hAnsi="Arial" w:eastAsia="宋体" w:cs="Arial"/>
          <w:b/>
          <w:bCs/>
          <w:i w:val="0"/>
          <w:iCs w:val="0"/>
          <w:caps w:val="0"/>
          <w:color w:val="404040"/>
          <w:spacing w:val="0"/>
          <w:kern w:val="0"/>
          <w:sz w:val="26"/>
          <w:szCs w:val="26"/>
          <w:lang w:val="en-US" w:eastAsia="zh-CN" w:bidi="ar"/>
        </w:rPr>
        <w:t>north celestial pole</w:t>
      </w:r>
      <w:r>
        <w:rPr>
          <w:rFonts w:hint="default" w:ascii="Arial" w:hAnsi="Arial" w:eastAsia="宋体" w:cs="Arial"/>
          <w:i w:val="0"/>
          <w:iCs w:val="0"/>
          <w:caps w:val="0"/>
          <w:color w:val="404040"/>
          <w:spacing w:val="0"/>
          <w:kern w:val="0"/>
          <w:sz w:val="26"/>
          <w:szCs w:val="26"/>
          <w:lang w:val="en-US" w:eastAsia="zh-CN" w:bidi="ar"/>
        </w:rPr>
        <w:t> the point of intersection of the earth's extended axis and the northern half of the celestial sphere, lying about 1° from Polaris</w:t>
      </w:r>
    </w:p>
    <w:p w14:paraId="0948C12E">
      <w:pPr>
        <w:keepNext w:val="0"/>
        <w:keepLines w:val="0"/>
        <w:widowControl/>
        <w:suppressLineNumbers w:val="0"/>
        <w:pBdr>
          <w:top w:val="none" w:color="auto" w:sz="0" w:space="0"/>
          <w:bottom w:val="none" w:color="auto" w:sz="0" w:space="0"/>
        </w:pBdr>
        <w:spacing w:before="300" w:beforeAutospacing="0" w:after="260" w:afterAutospacing="0"/>
        <w:ind w:left="568"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3. </w:t>
      </w:r>
      <w:r>
        <w:rPr>
          <w:rFonts w:hint="default" w:ascii="Arial" w:hAnsi="Arial" w:eastAsia="宋体" w:cs="Arial"/>
          <w:i w:val="0"/>
          <w:iCs w:val="0"/>
          <w:caps w:val="0"/>
          <w:color w:val="404040"/>
          <w:spacing w:val="0"/>
          <w:kern w:val="0"/>
          <w:sz w:val="26"/>
          <w:szCs w:val="26"/>
          <w:lang w:val="en-US" w:eastAsia="zh-CN" w:bidi="ar"/>
        </w:rPr>
        <w:t>(General Physics) (</w:t>
      </w:r>
      <w:r>
        <w:rPr>
          <w:rFonts w:hint="default" w:ascii="Arial" w:hAnsi="Arial" w:eastAsia="宋体" w:cs="Arial"/>
          <w:i/>
          <w:iCs/>
          <w:caps w:val="0"/>
          <w:color w:val="404040"/>
          <w:spacing w:val="0"/>
          <w:kern w:val="0"/>
          <w:sz w:val="26"/>
          <w:szCs w:val="26"/>
          <w:lang w:val="en-US" w:eastAsia="zh-CN" w:bidi="ar"/>
        </w:rPr>
        <w:t>usually not capitals</w:t>
      </w:r>
      <w:r>
        <w:rPr>
          <w:rFonts w:hint="default" w:ascii="Arial" w:hAnsi="Arial" w:eastAsia="宋体" w:cs="Arial"/>
          <w:i w:val="0"/>
          <w:iCs w:val="0"/>
          <w:caps w:val="0"/>
          <w:color w:val="404040"/>
          <w:spacing w:val="0"/>
          <w:kern w:val="0"/>
          <w:sz w:val="26"/>
          <w:szCs w:val="26"/>
          <w:lang w:val="en-US" w:eastAsia="zh-CN" w:bidi="ar"/>
        </w:rPr>
        <w:t>) the pole of a freely suspended magnet, which is attracted to the earth's magnetic North Pole</w:t>
      </w:r>
    </w:p>
    <w:p w14:paraId="621D7F41">
      <w:pPr>
        <w:keepNext w:val="0"/>
        <w:keepLines w:val="0"/>
        <w:widowControl/>
        <w:suppressLineNumbers w:val="0"/>
        <w:pBdr>
          <w:top w:val="none" w:color="auto" w:sz="0" w:space="0"/>
          <w:bottom w:val="none" w:color="auto" w:sz="0" w:space="0"/>
        </w:pBdr>
        <w:spacing w:before="24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Collins English Dictionary – Complete and Unabridged, 12th Edition 2014 © HarperCollins Publishers 1991, 1994, 1998, 2000, 2003, 2006, 2007, 2009, 2011, 2014</w:t>
      </w:r>
    </w:p>
    <w:p w14:paraId="4348B60F">
      <w:pPr>
        <w:pStyle w:val="3"/>
        <w:keepNext w:val="0"/>
        <w:keepLines w:val="0"/>
        <w:widowControl/>
        <w:suppressLineNumbers w:val="0"/>
        <w:spacing w:before="300" w:beforeAutospacing="0" w:after="260" w:afterAutospacing="0"/>
        <w:ind w:left="0" w:right="6640"/>
        <w:rPr>
          <w:b w:val="0"/>
          <w:bCs w:val="0"/>
        </w:rPr>
      </w:pPr>
      <w:r>
        <w:rPr>
          <w:b w:val="0"/>
          <w:bCs w:val="0"/>
          <w:i w:val="0"/>
          <w:iCs w:val="0"/>
          <w:caps w:val="0"/>
          <w:color w:val="404040"/>
          <w:spacing w:val="0"/>
        </w:rPr>
        <w:t>North′ Pole′</w:t>
      </w:r>
    </w:p>
    <w:p w14:paraId="75004A35">
      <w:pPr>
        <w:keepNext w:val="0"/>
        <w:keepLines w:val="0"/>
        <w:widowControl/>
        <w:suppressLineNumbers w:val="0"/>
        <w:pBdr>
          <w:top w:val="none" w:color="auto" w:sz="0" w:space="0"/>
          <w:bottom w:val="none" w:color="auto" w:sz="0" w:space="0"/>
        </w:pBdr>
        <w:spacing w:before="30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br w:type="textWrapping"/>
      </w:r>
      <w:r>
        <w:rPr>
          <w:rFonts w:hint="default" w:ascii="Arial" w:hAnsi="Arial" w:eastAsia="宋体" w:cs="Arial"/>
          <w:i/>
          <w:iCs/>
          <w:caps w:val="0"/>
          <w:color w:val="404040"/>
          <w:spacing w:val="0"/>
          <w:kern w:val="0"/>
          <w:sz w:val="26"/>
          <w:szCs w:val="26"/>
          <w:lang w:val="en-US" w:eastAsia="zh-CN" w:bidi="ar"/>
        </w:rPr>
        <w:t>n.</w:t>
      </w:r>
    </w:p>
    <w:p w14:paraId="0BCDAE77">
      <w:pPr>
        <w:keepNext w:val="0"/>
        <w:keepLines w:val="0"/>
        <w:widowControl/>
        <w:suppressLineNumbers w:val="0"/>
        <w:pBdr>
          <w:top w:val="none" w:color="auto" w:sz="0" w:space="0"/>
          <w:bottom w:val="none" w:color="auto" w:sz="0" w:space="0"/>
        </w:pBdr>
        <w:spacing w:before="300" w:beforeAutospacing="0" w:after="260" w:afterAutospacing="0"/>
        <w:ind w:left="568"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1. </w:t>
      </w:r>
      <w:r>
        <w:rPr>
          <w:rFonts w:hint="default" w:ascii="Arial" w:hAnsi="Arial" w:eastAsia="宋体" w:cs="Arial"/>
          <w:i w:val="0"/>
          <w:iCs w:val="0"/>
          <w:caps w:val="0"/>
          <w:color w:val="404040"/>
          <w:spacing w:val="0"/>
          <w:kern w:val="0"/>
          <w:sz w:val="26"/>
          <w:szCs w:val="26"/>
          <w:lang w:val="en-US" w:eastAsia="zh-CN" w:bidi="ar"/>
        </w:rPr>
        <w:t>the end of the earth's axis of rotation, marking the northernmost point on earth.</w:t>
      </w:r>
    </w:p>
    <w:p w14:paraId="5F63BA65">
      <w:pPr>
        <w:keepNext w:val="0"/>
        <w:keepLines w:val="0"/>
        <w:widowControl/>
        <w:suppressLineNumbers w:val="0"/>
        <w:pBdr>
          <w:top w:val="none" w:color="auto" w:sz="0" w:space="0"/>
          <w:bottom w:val="none" w:color="auto" w:sz="0" w:space="0"/>
        </w:pBdr>
        <w:spacing w:before="300" w:beforeAutospacing="0" w:after="260" w:afterAutospacing="0"/>
        <w:ind w:left="568"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2. </w:t>
      </w:r>
      <w:r>
        <w:rPr>
          <w:rFonts w:hint="default" w:ascii="Arial" w:hAnsi="Arial" w:eastAsia="宋体" w:cs="Arial"/>
          <w:i w:val="0"/>
          <w:iCs w:val="0"/>
          <w:caps w:val="0"/>
          <w:color w:val="404040"/>
          <w:spacing w:val="0"/>
          <w:kern w:val="0"/>
          <w:sz w:val="26"/>
          <w:szCs w:val="26"/>
          <w:lang w:val="en-US" w:eastAsia="zh-CN" w:bidi="ar"/>
        </w:rPr>
        <w:t>the point at which the extended axis of the earth cuts the northern half of the celestial sphere, about 1° from the North Star; the north celestial pole.</w:t>
      </w:r>
    </w:p>
    <w:p w14:paraId="59DC2A26">
      <w:pPr>
        <w:keepNext w:val="0"/>
        <w:keepLines w:val="0"/>
        <w:widowControl/>
        <w:suppressLineNumbers w:val="0"/>
        <w:pBdr>
          <w:top w:val="none" w:color="auto" w:sz="0" w:space="0"/>
          <w:bottom w:val="none" w:color="auto" w:sz="0" w:space="0"/>
        </w:pBdr>
        <w:spacing w:before="300" w:beforeAutospacing="0" w:after="260" w:afterAutospacing="0"/>
        <w:ind w:left="568"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3. </w:t>
      </w:r>
      <w:r>
        <w:rPr>
          <w:rFonts w:hint="default" w:ascii="Arial" w:hAnsi="Arial" w:eastAsia="宋体" w:cs="Arial"/>
          <w:i w:val="0"/>
          <w:iCs w:val="0"/>
          <w:caps w:val="0"/>
          <w:color w:val="404040"/>
          <w:spacing w:val="0"/>
          <w:kern w:val="0"/>
          <w:sz w:val="26"/>
          <w:szCs w:val="26"/>
          <w:lang w:val="en-US" w:eastAsia="zh-CN" w:bidi="ar"/>
        </w:rPr>
        <w:t>(</w:t>
      </w:r>
      <w:r>
        <w:rPr>
          <w:rFonts w:hint="default" w:ascii="Arial" w:hAnsi="Arial" w:eastAsia="宋体" w:cs="Arial"/>
          <w:i/>
          <w:iCs/>
          <w:caps w:val="0"/>
          <w:color w:val="404040"/>
          <w:spacing w:val="0"/>
          <w:kern w:val="0"/>
          <w:sz w:val="26"/>
          <w:szCs w:val="26"/>
          <w:lang w:val="en-US" w:eastAsia="zh-CN" w:bidi="ar"/>
        </w:rPr>
        <w:t>l.c.</w:t>
      </w:r>
      <w:r>
        <w:rPr>
          <w:rFonts w:hint="default" w:ascii="Arial" w:hAnsi="Arial" w:eastAsia="宋体" w:cs="Arial"/>
          <w:i w:val="0"/>
          <w:iCs w:val="0"/>
          <w:caps w:val="0"/>
          <w:color w:val="404040"/>
          <w:spacing w:val="0"/>
          <w:kern w:val="0"/>
          <w:sz w:val="26"/>
          <w:szCs w:val="26"/>
          <w:lang w:val="en-US" w:eastAsia="zh-CN" w:bidi="ar"/>
        </w:rPr>
        <w:t>) See under </w:t>
      </w:r>
      <w:r>
        <w:rPr>
          <w:rFonts w:hint="default" w:ascii="Arial" w:hAnsi="Arial" w:eastAsia="宋体" w:cs="Arial"/>
          <w:b/>
          <w:bCs/>
          <w:i w:val="0"/>
          <w:iCs w:val="0"/>
          <w:caps w:val="0"/>
          <w:color w:val="2484C6"/>
          <w:spacing w:val="0"/>
          <w:kern w:val="0"/>
          <w:sz w:val="26"/>
          <w:szCs w:val="26"/>
          <w:u w:val="none"/>
          <w:lang w:val="en-US" w:eastAsia="zh-CN" w:bidi="ar"/>
        </w:rPr>
        <w:fldChar w:fldCharType="begin"/>
      </w:r>
      <w:r>
        <w:rPr>
          <w:rFonts w:hint="default" w:ascii="Arial" w:hAnsi="Arial" w:eastAsia="宋体" w:cs="Arial"/>
          <w:b/>
          <w:bCs/>
          <w:i w:val="0"/>
          <w:iCs w:val="0"/>
          <w:caps w:val="0"/>
          <w:color w:val="2484C6"/>
          <w:spacing w:val="0"/>
          <w:kern w:val="0"/>
          <w:sz w:val="26"/>
          <w:szCs w:val="26"/>
          <w:u w:val="none"/>
          <w:lang w:val="en-US" w:eastAsia="zh-CN" w:bidi="ar"/>
        </w:rPr>
        <w:instrText xml:space="preserve"> HYPERLINK "https://www.thefreedictionary.com/magnetic+pole" </w:instrText>
      </w:r>
      <w:r>
        <w:rPr>
          <w:rFonts w:hint="default" w:ascii="Arial" w:hAnsi="Arial" w:eastAsia="宋体" w:cs="Arial"/>
          <w:b/>
          <w:bCs/>
          <w:i w:val="0"/>
          <w:iCs w:val="0"/>
          <w:caps w:val="0"/>
          <w:color w:val="2484C6"/>
          <w:spacing w:val="0"/>
          <w:kern w:val="0"/>
          <w:sz w:val="26"/>
          <w:szCs w:val="26"/>
          <w:u w:val="none"/>
          <w:lang w:val="en-US" w:eastAsia="zh-CN" w:bidi="ar"/>
        </w:rPr>
        <w:fldChar w:fldCharType="separate"/>
      </w:r>
      <w:r>
        <w:rPr>
          <w:rStyle w:val="9"/>
          <w:rFonts w:hint="default" w:ascii="Arial" w:hAnsi="Arial" w:eastAsia="宋体" w:cs="Arial"/>
          <w:b/>
          <w:bCs/>
          <w:i w:val="0"/>
          <w:iCs w:val="0"/>
          <w:caps w:val="0"/>
          <w:color w:val="2484C6"/>
          <w:spacing w:val="0"/>
          <w:sz w:val="26"/>
          <w:szCs w:val="26"/>
          <w:u w:val="none"/>
        </w:rPr>
        <w:t>magnetic pole (def. 1).</w:t>
      </w:r>
      <w:r>
        <w:rPr>
          <w:rFonts w:hint="default" w:ascii="Arial" w:hAnsi="Arial" w:eastAsia="宋体" w:cs="Arial"/>
          <w:b/>
          <w:bCs/>
          <w:i w:val="0"/>
          <w:iCs w:val="0"/>
          <w:caps w:val="0"/>
          <w:color w:val="2484C6"/>
          <w:spacing w:val="0"/>
          <w:kern w:val="0"/>
          <w:sz w:val="26"/>
          <w:szCs w:val="26"/>
          <w:u w:val="none"/>
          <w:lang w:val="en-US" w:eastAsia="zh-CN" w:bidi="ar"/>
        </w:rPr>
        <w:fldChar w:fldCharType="end"/>
      </w:r>
    </w:p>
    <w:p w14:paraId="2A7BB42E">
      <w:pPr>
        <w:keepNext w:val="0"/>
        <w:keepLines w:val="0"/>
        <w:widowControl/>
        <w:suppressLineNumbers w:val="0"/>
        <w:pBdr>
          <w:top w:val="none" w:color="auto" w:sz="0" w:space="0"/>
          <w:bottom w:val="none" w:color="auto" w:sz="0" w:space="0"/>
        </w:pBdr>
        <w:spacing w:before="120" w:beforeAutospacing="0" w:after="12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[1350–1400]</w:t>
      </w:r>
    </w:p>
    <w:p w14:paraId="03BCE4C4">
      <w:pPr>
        <w:keepNext w:val="0"/>
        <w:keepLines w:val="0"/>
        <w:widowControl/>
        <w:suppressLineNumbers w:val="0"/>
        <w:pBdr>
          <w:top w:val="none" w:color="auto" w:sz="0" w:space="0"/>
          <w:bottom w:val="none" w:color="auto" w:sz="0" w:space="0"/>
        </w:pBdr>
        <w:spacing w:before="24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Random House Kernerman Webster's College Dictionary, © 2010 K Dictionaries Ltd. Copyright 2005, 1997, 1991 by Random House, Inc. All rights reserved.</w:t>
      </w:r>
    </w:p>
    <w:p w14:paraId="6DE30874">
      <w:pPr>
        <w:keepNext w:val="0"/>
        <w:keepLines w:val="0"/>
        <w:widowControl/>
        <w:suppressLineNumbers w:val="0"/>
        <w:pBdr>
          <w:top w:val="single" w:color="808080" w:sz="8" w:space="0"/>
          <w:left w:val="single" w:color="808080" w:sz="8" w:space="0"/>
          <w:bottom w:val="single" w:color="808080" w:sz="8" w:space="25"/>
          <w:right w:val="single" w:color="808080" w:sz="8" w:space="0"/>
        </w:pBdr>
        <w:shd w:val="clear" w:fill="FFFFFF"/>
        <w:spacing w:before="0" w:beforeAutospacing="0" w:after="80" w:afterAutospacing="0"/>
        <w:ind w:left="160"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2484C6"/>
          <w:spacing w:val="0"/>
          <w:kern w:val="0"/>
          <w:sz w:val="26"/>
          <w:szCs w:val="26"/>
          <w:u w:val="none"/>
          <w:bdr w:val="single" w:color="808080" w:sz="8" w:space="0"/>
          <w:shd w:val="clear" w:fill="FFFFFF"/>
          <w:lang w:val="en-US" w:eastAsia="zh-CN" w:bidi="ar"/>
        </w:rPr>
        <w:fldChar w:fldCharType="begin"/>
      </w:r>
      <w:r>
        <w:rPr>
          <w:rFonts w:hint="default" w:ascii="Arial" w:hAnsi="Arial" w:eastAsia="宋体" w:cs="Arial"/>
          <w:b/>
          <w:bCs/>
          <w:i w:val="0"/>
          <w:iCs w:val="0"/>
          <w:caps w:val="0"/>
          <w:color w:val="2484C6"/>
          <w:spacing w:val="0"/>
          <w:kern w:val="0"/>
          <w:sz w:val="26"/>
          <w:szCs w:val="26"/>
          <w:u w:val="none"/>
          <w:bdr w:val="single" w:color="808080" w:sz="8" w:space="0"/>
          <w:shd w:val="clear" w:fill="FFFFFF"/>
          <w:lang w:val="en-US" w:eastAsia="zh-CN" w:bidi="ar"/>
        </w:rPr>
        <w:instrText xml:space="preserve"> HYPERLINK "javascript:hmil_sci('A4northp')" \o "click for a larger image" </w:instrText>
      </w:r>
      <w:r>
        <w:rPr>
          <w:rFonts w:hint="default" w:ascii="Arial" w:hAnsi="Arial" w:eastAsia="宋体" w:cs="Arial"/>
          <w:b/>
          <w:bCs/>
          <w:i w:val="0"/>
          <w:iCs w:val="0"/>
          <w:caps w:val="0"/>
          <w:color w:val="2484C6"/>
          <w:spacing w:val="0"/>
          <w:kern w:val="0"/>
          <w:sz w:val="26"/>
          <w:szCs w:val="26"/>
          <w:u w:val="none"/>
          <w:bdr w:val="single" w:color="808080" w:sz="8" w:space="0"/>
          <w:shd w:val="clear" w:fill="FFFFFF"/>
          <w:lang w:val="en-US" w:eastAsia="zh-CN" w:bidi="ar"/>
        </w:rPr>
        <w:fldChar w:fldCharType="separate"/>
      </w:r>
      <w:r>
        <w:rPr>
          <w:rStyle w:val="9"/>
          <w:rFonts w:hint="default" w:ascii="Arial" w:hAnsi="Arial" w:eastAsia="宋体" w:cs="Arial"/>
          <w:b/>
          <w:bCs/>
          <w:i w:val="0"/>
          <w:iCs w:val="0"/>
          <w:caps w:val="0"/>
          <w:color w:val="2484C6"/>
          <w:spacing w:val="0"/>
          <w:sz w:val="26"/>
          <w:szCs w:val="26"/>
          <w:u w:val="none"/>
          <w:bdr w:val="none" w:color="auto" w:sz="0" w:space="0"/>
          <w:shd w:val="clear" w:fill="FFFFFF"/>
        </w:rPr>
        <w:drawing>
          <wp:inline distT="0" distB="0" distL="114300" distR="114300">
            <wp:extent cx="685800" cy="704850"/>
            <wp:effectExtent l="0" t="0" r="0" b="6350"/>
            <wp:docPr id="19"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8"/>
                    <pic:cNvPicPr>
                      <a:picLocks noChangeAspect="1"/>
                    </pic:cNvPicPr>
                  </pic:nvPicPr>
                  <pic:blipFill>
                    <a:blip r:embed="rId6"/>
                    <a:stretch>
                      <a:fillRect/>
                    </a:stretch>
                  </pic:blipFill>
                  <pic:spPr>
                    <a:xfrm>
                      <a:off x="0" y="0"/>
                      <a:ext cx="685800" cy="704850"/>
                    </a:xfrm>
                    <a:prstGeom prst="rect">
                      <a:avLst/>
                    </a:prstGeom>
                    <a:noFill/>
                    <a:ln w="9525">
                      <a:noFill/>
                    </a:ln>
                  </pic:spPr>
                </pic:pic>
              </a:graphicData>
            </a:graphic>
          </wp:inline>
        </w:drawing>
      </w:r>
      <w:r>
        <w:rPr>
          <w:rStyle w:val="9"/>
          <w:rFonts w:hint="default" w:ascii="Arial" w:hAnsi="Arial" w:eastAsia="宋体" w:cs="Arial"/>
          <w:b/>
          <w:bCs/>
          <w:i w:val="0"/>
          <w:iCs w:val="0"/>
          <w:caps w:val="0"/>
          <w:color w:val="2484C6"/>
          <w:spacing w:val="0"/>
          <w:sz w:val="26"/>
          <w:szCs w:val="26"/>
          <w:u w:val="none"/>
          <w:bdr w:val="none" w:color="auto" w:sz="0" w:space="0"/>
          <w:shd w:val="clear" w:fill="FFFFFF"/>
        </w:rPr>
        <w:drawing>
          <wp:inline distT="0" distB="0" distL="114300" distR="114300">
            <wp:extent cx="152400" cy="114300"/>
            <wp:effectExtent l="0" t="0" r="0" b="12700"/>
            <wp:docPr id="8"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59"/>
                    <pic:cNvPicPr>
                      <a:picLocks noChangeAspect="1"/>
                    </pic:cNvPicPr>
                  </pic:nvPicPr>
                  <pic:blipFill>
                    <a:blip r:embed="rId5"/>
                    <a:stretch>
                      <a:fillRect/>
                    </a:stretch>
                  </pic:blipFill>
                  <pic:spPr>
                    <a:xfrm>
                      <a:off x="0" y="0"/>
                      <a:ext cx="152400" cy="114300"/>
                    </a:xfrm>
                    <a:prstGeom prst="rect">
                      <a:avLst/>
                    </a:prstGeom>
                    <a:noFill/>
                    <a:ln w="9525">
                      <a:noFill/>
                    </a:ln>
                  </pic:spPr>
                </pic:pic>
              </a:graphicData>
            </a:graphic>
          </wp:inline>
        </w:drawing>
      </w:r>
      <w:r>
        <w:rPr>
          <w:rFonts w:hint="default" w:ascii="Arial" w:hAnsi="Arial" w:eastAsia="宋体" w:cs="Arial"/>
          <w:b/>
          <w:bCs/>
          <w:i w:val="0"/>
          <w:iCs w:val="0"/>
          <w:caps w:val="0"/>
          <w:color w:val="2484C6"/>
          <w:spacing w:val="0"/>
          <w:kern w:val="0"/>
          <w:sz w:val="26"/>
          <w:szCs w:val="26"/>
          <w:u w:val="none"/>
          <w:bdr w:val="single" w:color="808080" w:sz="8" w:space="0"/>
          <w:shd w:val="clear" w:fill="FFFFFF"/>
          <w:lang w:val="en-US" w:eastAsia="zh-CN" w:bidi="ar"/>
        </w:rPr>
        <w:fldChar w:fldCharType="end"/>
      </w:r>
    </w:p>
    <w:p w14:paraId="57CF6B12">
      <w:pPr>
        <w:keepNext w:val="0"/>
        <w:keepLines w:val="0"/>
        <w:widowControl/>
        <w:suppressLineNumbers w:val="0"/>
        <w:pBdr>
          <w:top w:val="none" w:color="auto" w:sz="0" w:space="0"/>
          <w:bottom w:val="none" w:color="auto" w:sz="0" w:space="0"/>
        </w:pBdr>
        <w:spacing w:before="30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lang w:val="en-US" w:eastAsia="zh-CN" w:bidi="ar"/>
        </w:rPr>
        <w:t>North Pole</w:t>
      </w:r>
    </w:p>
    <w:p w14:paraId="4620B768">
      <w:pPr>
        <w:pStyle w:val="3"/>
        <w:keepNext w:val="0"/>
        <w:keepLines w:val="0"/>
        <w:widowControl/>
        <w:suppressLineNumbers w:val="0"/>
        <w:spacing w:before="300" w:beforeAutospacing="0" w:after="260" w:afterAutospacing="0"/>
        <w:ind w:left="0" w:right="6640"/>
        <w:rPr>
          <w:b w:val="0"/>
          <w:bCs w:val="0"/>
        </w:rPr>
      </w:pPr>
      <w:r>
        <w:rPr>
          <w:b w:val="0"/>
          <w:bCs w:val="0"/>
          <w:i w:val="0"/>
          <w:iCs w:val="0"/>
          <w:caps w:val="0"/>
          <w:color w:val="404040"/>
          <w:spacing w:val="0"/>
        </w:rPr>
        <w:t>North Pole</w:t>
      </w:r>
    </w:p>
    <w:p w14:paraId="22564CC3">
      <w:pPr>
        <w:keepNext w:val="0"/>
        <w:keepLines w:val="0"/>
        <w:widowControl/>
        <w:suppressLineNumbers w:val="0"/>
        <w:spacing w:before="300" w:beforeAutospacing="0" w:after="260" w:afterAutospacing="0"/>
        <w:ind w:left="0" w:right="6640"/>
        <w:jc w:val="left"/>
      </w:pPr>
      <w:r>
        <w:rPr>
          <w:rFonts w:hint="default" w:ascii="Arial" w:hAnsi="Arial" w:eastAsia="宋体" w:cs="Arial"/>
          <w:i w:val="0"/>
          <w:iCs w:val="0"/>
          <w:caps w:val="0"/>
          <w:color w:val="404040"/>
          <w:spacing w:val="0"/>
          <w:kern w:val="0"/>
          <w:sz w:val="26"/>
          <w:szCs w:val="26"/>
          <w:lang w:val="en-US" w:eastAsia="zh-CN" w:bidi="ar"/>
        </w:rPr>
        <w:t> (nôrth)</w:t>
      </w:r>
    </w:p>
    <w:p w14:paraId="66C47A4E">
      <w:pPr>
        <w:keepNext w:val="0"/>
        <w:keepLines w:val="0"/>
        <w:widowControl/>
        <w:suppressLineNumbers w:val="0"/>
        <w:pBdr>
          <w:top w:val="none" w:color="auto" w:sz="0" w:space="0"/>
          <w:bottom w:val="none" w:color="auto" w:sz="0" w:space="0"/>
        </w:pBdr>
        <w:spacing w:before="300" w:beforeAutospacing="0" w:after="260" w:afterAutospacing="0"/>
        <w:ind w:left="568"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The northern end of the Earth's axis of rotation, a point in the Arctic Ocean.</w:t>
      </w:r>
    </w:p>
    <w:p w14:paraId="523BD5C7">
      <w:pPr>
        <w:keepNext w:val="0"/>
        <w:keepLines w:val="0"/>
        <w:widowControl/>
        <w:suppressLineNumbers w:val="0"/>
        <w:pBdr>
          <w:top w:val="none" w:color="auto" w:sz="0" w:space="0"/>
          <w:bottom w:val="none" w:color="auto" w:sz="0" w:space="0"/>
        </w:pBdr>
        <w:spacing w:before="24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The American Heritage® Student Science Dictionary, Second Edition. Copyright © 2014 by Houghton Mifflin Harcourt Publishing Company. Published by Houghton Mifflin Harcourt Publishing Company. All rights reserved.</w:t>
      </w:r>
    </w:p>
    <w:p w14:paraId="31C3855F">
      <w:pPr>
        <w:keepNext w:val="0"/>
        <w:keepLines w:val="0"/>
        <w:widowControl/>
        <w:suppressLineNumbers w:val="0"/>
        <w:pBdr>
          <w:top w:val="single" w:color="EEEEEE" w:sz="48" w:space="0"/>
          <w:left w:val="single" w:color="EEEEEE" w:sz="48" w:space="0"/>
          <w:bottom w:val="single" w:color="EEEEEE" w:sz="48" w:space="25"/>
          <w:right w:val="single" w:color="EEEEEE" w:sz="48" w:space="0"/>
        </w:pBdr>
        <w:shd w:val="clear" w:fill="EEEEEE"/>
        <w:spacing w:before="110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646464"/>
          <w:spacing w:val="0"/>
          <w:kern w:val="0"/>
          <w:sz w:val="44"/>
          <w:szCs w:val="44"/>
          <w:shd w:val="clear" w:fill="EEEEEE"/>
          <w:lang w:val="en-US" w:eastAsia="zh-CN" w:bidi="ar"/>
        </w:rPr>
        <w:t>Thesaurus</w:t>
      </w:r>
      <w:r>
        <w:rPr>
          <w:rFonts w:hint="default" w:ascii="Arial" w:hAnsi="Arial" w:eastAsia="宋体" w:cs="Arial"/>
          <w:i w:val="0"/>
          <w:iCs w:val="0"/>
          <w:caps w:val="0"/>
          <w:color w:val="404040"/>
          <w:spacing w:val="0"/>
          <w:kern w:val="0"/>
          <w:sz w:val="26"/>
          <w:szCs w:val="26"/>
          <w:shd w:val="clear" w:fill="EEEEEE"/>
          <w:lang w:val="en-US" w:eastAsia="zh-CN" w:bidi="ar"/>
        </w:rPr>
        <w:t>AntonymsRelated WordsSynonyms</w:t>
      </w:r>
      <w:r>
        <w:rPr>
          <w:rFonts w:hint="default" w:ascii="Arial" w:hAnsi="Arial" w:eastAsia="宋体" w:cs="Arial"/>
          <w:b/>
          <w:bCs/>
          <w:i w:val="0"/>
          <w:iCs w:val="0"/>
          <w:caps w:val="0"/>
          <w:color w:val="404040"/>
          <w:spacing w:val="0"/>
          <w:kern w:val="0"/>
          <w:sz w:val="26"/>
          <w:szCs w:val="26"/>
          <w:shd w:val="clear" w:fill="EEEEEE"/>
          <w:lang w:val="en-US" w:eastAsia="zh-CN" w:bidi="ar"/>
        </w:rPr>
        <w:t>Legend: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82"/>
        <w:gridCol w:w="241"/>
        <w:gridCol w:w="6709"/>
      </w:tblGrid>
      <w:tr w14:paraId="007E2F38">
        <w:trPr>
          <w:tblCellSpacing w:w="15" w:type="dxa"/>
        </w:trPr>
        <w:tc>
          <w:tcPr>
            <w:tcW w:w="0" w:type="auto"/>
            <w:shd w:val="clear"/>
            <w:vAlign w:val="top"/>
          </w:tcPr>
          <w:p w14:paraId="1F847DE9">
            <w:pPr>
              <w:keepNext w:val="0"/>
              <w:keepLines w:val="0"/>
              <w:widowControl/>
              <w:suppressLineNumbers w:val="0"/>
              <w:jc w:val="left"/>
              <w:textAlignment w:val="top"/>
            </w:pPr>
            <w:r>
              <w:rPr>
                <w:rFonts w:ascii="宋体" w:hAnsi="宋体" w:eastAsia="宋体" w:cs="宋体"/>
                <w:b/>
                <w:bCs/>
                <w:kern w:val="0"/>
                <w:sz w:val="24"/>
                <w:szCs w:val="24"/>
                <w:lang w:val="en-US" w:eastAsia="zh-CN" w:bidi="ar"/>
              </w:rPr>
              <w:t>Noun</w:t>
            </w:r>
          </w:p>
        </w:tc>
        <w:tc>
          <w:tcPr>
            <w:tcW w:w="0" w:type="auto"/>
            <w:shd w:val="clear"/>
            <w:vAlign w:val="top"/>
          </w:tcPr>
          <w:p w14:paraId="15320613">
            <w:pPr>
              <w:keepNext w:val="0"/>
              <w:keepLines w:val="0"/>
              <w:widowControl/>
              <w:suppressLineNumbers w:val="0"/>
              <w:jc w:val="left"/>
              <w:textAlignment w:val="top"/>
            </w:pPr>
            <w:r>
              <w:rPr>
                <w:rFonts w:ascii="宋体" w:hAnsi="宋体" w:eastAsia="宋体" w:cs="宋体"/>
                <w:b/>
                <w:bCs/>
                <w:kern w:val="0"/>
                <w:sz w:val="24"/>
                <w:szCs w:val="24"/>
                <w:lang w:val="en-US" w:eastAsia="zh-CN" w:bidi="ar"/>
              </w:rPr>
              <w:t>1.</w:t>
            </w:r>
          </w:p>
        </w:tc>
        <w:tc>
          <w:tcPr>
            <w:tcW w:w="0" w:type="auto"/>
            <w:shd w:val="clear"/>
            <w:vAlign w:val="center"/>
          </w:tcPr>
          <w:p w14:paraId="4FD6B19C">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942975" cy="1285875"/>
                  <wp:effectExtent l="0" t="0" r="22225" b="9525"/>
                  <wp:docPr id="18" name="图片 14" descr="North Pole - the northernmost point of the Earth's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North Pole - the northernmost point of the Earth's axis"/>
                          <pic:cNvPicPr>
                            <a:picLocks noChangeAspect="1"/>
                          </pic:cNvPicPr>
                        </pic:nvPicPr>
                        <pic:blipFill>
                          <a:blip r:embed="rId7"/>
                          <a:stretch>
                            <a:fillRect/>
                          </a:stretch>
                        </pic:blipFill>
                        <pic:spPr>
                          <a:xfrm>
                            <a:off x="0" y="0"/>
                            <a:ext cx="942975" cy="1285875"/>
                          </a:xfrm>
                          <a:prstGeom prst="rect">
                            <a:avLst/>
                          </a:prstGeom>
                          <a:noFill/>
                          <a:ln w="9525">
                            <a:noFill/>
                          </a:ln>
                        </pic:spPr>
                      </pic:pic>
                    </a:graphicData>
                  </a:graphic>
                </wp:inline>
              </w:drawing>
            </w:r>
            <w:r>
              <w:rPr>
                <w:rFonts w:ascii="宋体" w:hAnsi="宋体" w:eastAsia="宋体" w:cs="宋体"/>
                <w:b/>
                <w:bCs/>
                <w:kern w:val="0"/>
                <w:sz w:val="24"/>
                <w:szCs w:val="24"/>
                <w:lang w:val="en-US" w:eastAsia="zh-CN" w:bidi="ar"/>
              </w:rPr>
              <w:t>North Pole</w:t>
            </w:r>
            <w:r>
              <w:rPr>
                <w:rFonts w:ascii="宋体" w:hAnsi="宋体" w:eastAsia="宋体" w:cs="宋体"/>
                <w:kern w:val="0"/>
                <w:sz w:val="24"/>
                <w:szCs w:val="24"/>
                <w:lang w:val="en-US" w:eastAsia="zh-CN" w:bidi="ar"/>
              </w:rPr>
              <w:t> - the northernmost point of the Earth's axis</w:t>
            </w:r>
          </w:p>
        </w:tc>
      </w:tr>
    </w:tbl>
    <w:p w14:paraId="308D8800">
      <w:pPr>
        <w:keepNext w:val="0"/>
        <w:keepLines w:val="0"/>
        <w:widowControl/>
        <w:suppressLineNumbers w:val="0"/>
        <w:pBdr>
          <w:top w:val="none" w:color="auto" w:sz="0" w:space="0"/>
          <w:bottom w:val="none" w:color="auto" w:sz="0" w:space="0"/>
        </w:pBdr>
        <w:spacing w:before="24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Based on WordNet 3.0, Farlex clipart collection. © 2003-2012 Princeton University, Farlex Inc.</w:t>
      </w:r>
    </w:p>
    <w:p w14:paraId="09B3AAE0">
      <w:pPr>
        <w:keepNext w:val="0"/>
        <w:keepLines w:val="0"/>
        <w:widowControl/>
        <w:suppressLineNumbers w:val="0"/>
        <w:pBdr>
          <w:top w:val="single" w:color="EEEEEE" w:sz="48" w:space="0"/>
          <w:left w:val="single" w:color="EEEEEE" w:sz="48" w:space="0"/>
          <w:bottom w:val="single" w:color="EEEEEE" w:sz="48" w:space="25"/>
          <w:right w:val="single" w:color="EEEEEE" w:sz="48" w:space="0"/>
        </w:pBdr>
        <w:shd w:val="clear" w:fill="EEEEEE"/>
        <w:spacing w:before="110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646464"/>
          <w:spacing w:val="0"/>
          <w:kern w:val="0"/>
          <w:sz w:val="44"/>
          <w:szCs w:val="44"/>
          <w:shd w:val="clear" w:fill="EEEEEE"/>
          <w:lang w:val="en-US" w:eastAsia="zh-CN" w:bidi="ar"/>
        </w:rPr>
        <w:t>Translations</w:t>
      </w:r>
    </w:p>
    <w:p w14:paraId="447F79E8">
      <w:pPr>
        <w:keepNext w:val="0"/>
        <w:keepLines w:val="0"/>
        <w:widowControl/>
        <w:suppressLineNumbers w:val="0"/>
        <w:pBdr>
          <w:top w:val="single" w:color="CCCCCC" w:sz="8" w:space="0"/>
          <w:left w:val="single" w:color="CCCCCC" w:sz="8" w:space="8"/>
          <w:bottom w:val="single" w:color="CCCCCC" w:sz="8" w:space="25"/>
          <w:right w:val="single" w:color="CCCCCC" w:sz="8" w:space="0"/>
        </w:pBdr>
        <w:shd w:val="clear" w:fill="FFFFFF"/>
        <w:spacing w:before="1100" w:beforeAutospacing="0" w:after="260" w:afterAutospacing="0" w:line="380" w:lineRule="atLeast"/>
        <w:ind w:left="0" w:right="6640" w:firstLine="0"/>
        <w:jc w:val="left"/>
        <w:textAlignment w:val="center"/>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FFFFF"/>
          <w:lang w:val="en-US" w:eastAsia="zh-CN" w:bidi="ar"/>
        </w:rPr>
        <w:t>Spanish / Español</w:t>
      </w:r>
    </w:p>
    <w:p w14:paraId="7A292E25">
      <w:pPr>
        <w:keepNext w:val="0"/>
        <w:keepLines w:val="0"/>
        <w:widowControl/>
        <w:suppressLineNumbers w:val="0"/>
        <w:spacing w:before="1100" w:beforeAutospacing="0" w:after="260" w:afterAutospacing="0"/>
        <w:ind w:left="0" w:right="6640"/>
        <w:jc w:val="left"/>
      </w:pPr>
      <w:r>
        <w:rPr>
          <w:rFonts w:hint="default" w:ascii="Arial" w:hAnsi="Arial" w:eastAsia="宋体" w:cs="Arial"/>
          <w:i w:val="0"/>
          <w:iCs w:val="0"/>
          <w:caps w:val="0"/>
          <w:color w:val="404040"/>
          <w:spacing w:val="0"/>
          <w:kern w:val="0"/>
          <w:sz w:val="26"/>
          <w:szCs w:val="26"/>
          <w:shd w:val="clear" w:fill="EEEEEE"/>
          <w:lang w:val="en-US" w:eastAsia="zh-CN" w:bidi="ar"/>
        </w:rPr>
        <w:t>Select a language:</w:t>
      </w:r>
    </w:p>
    <w:p w14:paraId="5ED5C438">
      <w:pPr>
        <w:keepNext w:val="0"/>
        <w:keepLines w:val="0"/>
        <w:widowControl/>
        <w:suppressLineNumbers w:val="0"/>
        <w:pBdr>
          <w:top w:val="none" w:color="auto" w:sz="0" w:space="0"/>
          <w:bottom w:val="none" w:color="auto" w:sz="0" w:space="0"/>
        </w:pBdr>
        <w:spacing w:before="1100" w:beforeAutospacing="0" w:after="260" w:afterAutospacing="0"/>
        <w:ind w:left="0" w:right="6640" w:firstLine="0"/>
        <w:jc w:val="left"/>
        <w:rPr>
          <w:rFonts w:hint="default" w:ascii="Arial" w:hAnsi="Arial" w:cs="Arial"/>
          <w:i w:val="0"/>
          <w:iCs w:val="0"/>
          <w:caps w:val="0"/>
          <w:color w:val="404040"/>
          <w:spacing w:val="0"/>
          <w:sz w:val="26"/>
          <w:szCs w:val="26"/>
          <w:lang/>
        </w:rPr>
      </w:pPr>
      <w:r>
        <w:rPr>
          <w:rFonts w:hint="default" w:ascii="Arial" w:hAnsi="Arial" w:eastAsia="宋体" w:cs="Arial"/>
          <w:b/>
          <w:bCs/>
          <w:i w:val="0"/>
          <w:iCs w:val="0"/>
          <w:caps w:val="0"/>
          <w:color w:val="5C70D4"/>
          <w:spacing w:val="0"/>
          <w:kern w:val="0"/>
          <w:sz w:val="26"/>
          <w:szCs w:val="26"/>
          <w:u w:val="none"/>
          <w:bdr w:val="single" w:color="C6CBE2" w:sz="8" w:space="0"/>
          <w:shd w:val="clear" w:fill="F1F3FB"/>
          <w:lang w:eastAsia="zh-CN" w:bidi="ar"/>
        </w:rPr>
        <w:fldChar w:fldCharType="begin"/>
      </w:r>
      <w:r>
        <w:rPr>
          <w:rFonts w:hint="default" w:ascii="Arial" w:hAnsi="Arial" w:eastAsia="宋体" w:cs="Arial"/>
          <w:b/>
          <w:bCs/>
          <w:i w:val="0"/>
          <w:iCs w:val="0"/>
          <w:caps w:val="0"/>
          <w:color w:val="5C70D4"/>
          <w:spacing w:val="0"/>
          <w:kern w:val="0"/>
          <w:sz w:val="26"/>
          <w:szCs w:val="26"/>
          <w:u w:val="none"/>
          <w:bdr w:val="single" w:color="C6CBE2" w:sz="8" w:space="0"/>
          <w:shd w:val="clear" w:fill="F1F3FB"/>
          <w:lang w:eastAsia="zh-CN" w:bidi="ar"/>
        </w:rPr>
        <w:instrText xml:space="preserve"> HYPERLINK "https://es.thefreedictionary.com/Polo+Norte" </w:instrText>
      </w:r>
      <w:r>
        <w:rPr>
          <w:rFonts w:hint="default" w:ascii="Arial" w:hAnsi="Arial" w:eastAsia="宋体" w:cs="Arial"/>
          <w:b/>
          <w:bCs/>
          <w:i w:val="0"/>
          <w:iCs w:val="0"/>
          <w:caps w:val="0"/>
          <w:color w:val="5C70D4"/>
          <w:spacing w:val="0"/>
          <w:kern w:val="0"/>
          <w:sz w:val="26"/>
          <w:szCs w:val="26"/>
          <w:u w:val="none"/>
          <w:bdr w:val="single" w:color="C6CBE2" w:sz="8" w:space="0"/>
          <w:shd w:val="clear" w:fill="F1F3FB"/>
          <w:lang w:eastAsia="zh-CN" w:bidi="ar"/>
        </w:rPr>
        <w:fldChar w:fldCharType="separate"/>
      </w:r>
      <w:r>
        <w:rPr>
          <w:rStyle w:val="9"/>
          <w:rFonts w:hint="default" w:ascii="Arial" w:hAnsi="Arial" w:eastAsia="宋体" w:cs="Arial"/>
          <w:b/>
          <w:bCs/>
          <w:i w:val="0"/>
          <w:iCs w:val="0"/>
          <w:caps w:val="0"/>
          <w:color w:val="5C70D4"/>
          <w:spacing w:val="0"/>
          <w:sz w:val="26"/>
          <w:szCs w:val="26"/>
          <w:u w:val="none"/>
          <w:bdr w:val="single" w:color="C6CBE2" w:sz="8" w:space="0"/>
          <w:shd w:val="clear" w:fill="F1F3FB"/>
          <w:lang/>
        </w:rPr>
        <w:t>Polo Norte</w:t>
      </w:r>
      <w:r>
        <w:rPr>
          <w:rFonts w:hint="default" w:ascii="Arial" w:hAnsi="Arial" w:eastAsia="宋体" w:cs="Arial"/>
          <w:b/>
          <w:bCs/>
          <w:i w:val="0"/>
          <w:iCs w:val="0"/>
          <w:caps w:val="0"/>
          <w:color w:val="5C70D4"/>
          <w:spacing w:val="0"/>
          <w:kern w:val="0"/>
          <w:sz w:val="26"/>
          <w:szCs w:val="26"/>
          <w:u w:val="none"/>
          <w:bdr w:val="single" w:color="C6CBE2" w:sz="8" w:space="0"/>
          <w:shd w:val="clear" w:fill="F1F3FB"/>
          <w:lang w:eastAsia="zh-CN" w:bidi="ar"/>
        </w:rPr>
        <w:fldChar w:fldCharType="end"/>
      </w:r>
    </w:p>
    <w:p w14:paraId="6EC9E875">
      <w:pPr>
        <w:pStyle w:val="3"/>
        <w:keepNext w:val="0"/>
        <w:keepLines w:val="0"/>
        <w:widowControl/>
        <w:suppressLineNumbers w:val="0"/>
        <w:spacing w:before="1100" w:beforeAutospacing="0" w:after="260" w:afterAutospacing="0"/>
        <w:ind w:left="0" w:right="6640"/>
        <w:rPr>
          <w:b w:val="0"/>
          <w:bCs w:val="0"/>
        </w:rPr>
      </w:pPr>
      <w:r>
        <w:rPr>
          <w:b w:val="0"/>
          <w:bCs w:val="0"/>
          <w:i w:val="0"/>
          <w:iCs w:val="0"/>
          <w:caps w:val="0"/>
          <w:color w:val="404040"/>
          <w:spacing w:val="0"/>
        </w:rPr>
        <w:t>North Pole</w:t>
      </w:r>
    </w:p>
    <w:p w14:paraId="171A069F">
      <w:pPr>
        <w:keepNext w:val="0"/>
        <w:keepLines w:val="0"/>
        <w:widowControl/>
        <w:suppressLineNumbers w:val="0"/>
        <w:pBdr>
          <w:top w:val="none" w:color="auto" w:sz="0" w:space="0"/>
          <w:bottom w:val="none" w:color="auto" w:sz="0" w:space="0"/>
        </w:pBdr>
        <w:spacing w:before="110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 → </w:t>
      </w:r>
      <w:r>
        <w:rPr>
          <w:rFonts w:hint="default" w:ascii="Arial" w:hAnsi="Arial" w:eastAsia="宋体" w:cs="Arial"/>
          <w:b/>
          <w:bCs/>
          <w:i w:val="0"/>
          <w:iCs w:val="0"/>
          <w:caps w:val="0"/>
          <w:color w:val="2484C6"/>
          <w:spacing w:val="0"/>
          <w:kern w:val="0"/>
          <w:sz w:val="26"/>
          <w:szCs w:val="26"/>
          <w:u w:val="none"/>
          <w:lang w:eastAsia="zh-CN" w:bidi="ar"/>
        </w:rPr>
        <w:fldChar w:fldCharType="begin"/>
      </w:r>
      <w:r>
        <w:rPr>
          <w:rFonts w:hint="default" w:ascii="Arial" w:hAnsi="Arial" w:eastAsia="宋体" w:cs="Arial"/>
          <w:b/>
          <w:bCs/>
          <w:i w:val="0"/>
          <w:iCs w:val="0"/>
          <w:caps w:val="0"/>
          <w:color w:val="2484C6"/>
          <w:spacing w:val="0"/>
          <w:kern w:val="0"/>
          <w:sz w:val="26"/>
          <w:szCs w:val="26"/>
          <w:u w:val="none"/>
          <w:lang w:eastAsia="zh-CN" w:bidi="ar"/>
        </w:rPr>
        <w:instrText xml:space="preserve"> HYPERLINK "https://es.thefreedictionary.com/Polo+Norte" </w:instrText>
      </w:r>
      <w:r>
        <w:rPr>
          <w:rFonts w:hint="default" w:ascii="Arial" w:hAnsi="Arial" w:eastAsia="宋体" w:cs="Arial"/>
          <w:b/>
          <w:bCs/>
          <w:i w:val="0"/>
          <w:iCs w:val="0"/>
          <w:caps w:val="0"/>
          <w:color w:val="2484C6"/>
          <w:spacing w:val="0"/>
          <w:kern w:val="0"/>
          <w:sz w:val="26"/>
          <w:szCs w:val="26"/>
          <w:u w:val="none"/>
          <w:lang w:eastAsia="zh-CN" w:bidi="ar"/>
        </w:rPr>
        <w:fldChar w:fldCharType="separate"/>
      </w:r>
      <w:r>
        <w:rPr>
          <w:rStyle w:val="9"/>
          <w:rFonts w:hint="default" w:ascii="Arial" w:hAnsi="Arial" w:eastAsia="宋体" w:cs="Arial"/>
          <w:b/>
          <w:bCs/>
          <w:i w:val="0"/>
          <w:iCs w:val="0"/>
          <w:caps w:val="0"/>
          <w:color w:val="2484C6"/>
          <w:spacing w:val="0"/>
          <w:sz w:val="26"/>
          <w:szCs w:val="26"/>
          <w:u w:val="none"/>
          <w:lang/>
        </w:rPr>
        <w:t>Polo Norte</w:t>
      </w:r>
      <w:r>
        <w:rPr>
          <w:rFonts w:hint="default" w:ascii="Arial" w:hAnsi="Arial" w:eastAsia="宋体" w:cs="Arial"/>
          <w:b/>
          <w:bCs/>
          <w:i w:val="0"/>
          <w:iCs w:val="0"/>
          <w:caps w:val="0"/>
          <w:color w:val="2484C6"/>
          <w:spacing w:val="0"/>
          <w:kern w:val="0"/>
          <w:sz w:val="26"/>
          <w:szCs w:val="26"/>
          <w:u w:val="none"/>
          <w:lang w:eastAsia="zh-CN" w:bidi="ar"/>
        </w:rPr>
        <w:fldChar w:fldCharType="end"/>
      </w:r>
    </w:p>
    <w:p w14:paraId="17729038">
      <w:pPr>
        <w:keepNext w:val="0"/>
        <w:keepLines w:val="0"/>
        <w:widowControl/>
        <w:suppressLineNumbers w:val="0"/>
        <w:pBdr>
          <w:top w:val="none" w:color="auto" w:sz="0" w:space="0"/>
          <w:bottom w:val="none" w:color="auto" w:sz="0" w:space="0"/>
        </w:pBdr>
        <w:spacing w:before="24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Multilingual Translator © HarperCollins Publishers 2009</w:t>
      </w:r>
    </w:p>
    <w:p w14:paraId="567FE4B6">
      <w:pPr>
        <w:keepNext w:val="0"/>
        <w:keepLines w:val="0"/>
        <w:widowControl/>
        <w:suppressLineNumbers w:val="0"/>
        <w:spacing w:before="0" w:beforeAutospacing="0" w:after="240" w:afterAutospacing="0"/>
        <w:ind w:left="0" w:right="6640"/>
        <w:jc w:val="left"/>
      </w:pPr>
      <w:r>
        <w:rPr>
          <w:rFonts w:hint="default" w:ascii="Arial" w:hAnsi="Arial" w:eastAsia="宋体" w:cs="Arial"/>
          <w:i w:val="0"/>
          <w:iCs w:val="0"/>
          <w:caps w:val="0"/>
          <w:color w:val="404040"/>
          <w:spacing w:val="0"/>
          <w:kern w:val="0"/>
          <w:sz w:val="26"/>
          <w:szCs w:val="26"/>
          <w:lang w:val="en-US" w:eastAsia="zh-CN" w:bidi="ar"/>
        </w:rPr>
        <w:br w:type="textWrapping"/>
      </w:r>
      <w:r>
        <w:rPr>
          <w:rFonts w:hint="default" w:ascii="Arial" w:hAnsi="Arial" w:eastAsia="宋体" w:cs="Arial"/>
          <w:i w:val="0"/>
          <w:iCs w:val="0"/>
          <w:caps w:val="0"/>
          <w:color w:val="404040"/>
          <w:spacing w:val="0"/>
          <w:kern w:val="0"/>
          <w:sz w:val="26"/>
          <w:szCs w:val="26"/>
          <w:lang w:val="en-US" w:eastAsia="zh-CN" w:bidi="ar"/>
        </w:rPr>
        <w:br w:type="textWrapping"/>
      </w:r>
      <w:r>
        <w:rPr>
          <w:rFonts w:hint="default" w:ascii="Arial" w:hAnsi="Arial" w:eastAsia="宋体" w:cs="Arial"/>
          <w:i w:val="0"/>
          <w:iCs w:val="0"/>
          <w:caps w:val="0"/>
          <w:color w:val="404040"/>
          <w:spacing w:val="0"/>
          <w:kern w:val="0"/>
          <w:sz w:val="26"/>
          <w:szCs w:val="26"/>
          <w:lang w:val="en-US" w:eastAsia="zh-CN" w:bidi="ar"/>
        </w:rPr>
        <w:t>Want to thank TFD for its existence? </w:t>
      </w:r>
      <w:r>
        <w:rPr>
          <w:rFonts w:hint="default" w:ascii="Arial" w:hAnsi="Arial" w:eastAsia="宋体" w:cs="Arial"/>
          <w:b/>
          <w:bCs/>
          <w:i w:val="0"/>
          <w:iCs w:val="0"/>
          <w:caps w:val="0"/>
          <w:color w:val="2484C6"/>
          <w:spacing w:val="0"/>
          <w:kern w:val="0"/>
          <w:sz w:val="26"/>
          <w:szCs w:val="26"/>
          <w:u w:val="none"/>
          <w:lang w:val="en-US" w:eastAsia="zh-CN" w:bidi="ar"/>
        </w:rPr>
        <w:fldChar w:fldCharType="begin"/>
      </w:r>
      <w:r>
        <w:rPr>
          <w:rFonts w:hint="default" w:ascii="Arial" w:hAnsi="Arial" w:eastAsia="宋体" w:cs="Arial"/>
          <w:b/>
          <w:bCs/>
          <w:i w:val="0"/>
          <w:iCs w:val="0"/>
          <w:caps w:val="0"/>
          <w:color w:val="2484C6"/>
          <w:spacing w:val="0"/>
          <w:kern w:val="0"/>
          <w:sz w:val="26"/>
          <w:szCs w:val="26"/>
          <w:u w:val="none"/>
          <w:lang w:val="en-US" w:eastAsia="zh-CN" w:bidi="ar"/>
        </w:rPr>
        <w:instrText xml:space="preserve"> HYPERLINK "mailto:?subject=TheFreeDictionary&amp;body=" </w:instrText>
      </w:r>
      <w:r>
        <w:rPr>
          <w:rFonts w:hint="default" w:ascii="Arial" w:hAnsi="Arial" w:eastAsia="宋体" w:cs="Arial"/>
          <w:b/>
          <w:bCs/>
          <w:i w:val="0"/>
          <w:iCs w:val="0"/>
          <w:caps w:val="0"/>
          <w:color w:val="2484C6"/>
          <w:spacing w:val="0"/>
          <w:kern w:val="0"/>
          <w:sz w:val="26"/>
          <w:szCs w:val="26"/>
          <w:u w:val="none"/>
          <w:lang w:val="en-US" w:eastAsia="zh-CN" w:bidi="ar"/>
        </w:rPr>
        <w:fldChar w:fldCharType="separate"/>
      </w:r>
      <w:r>
        <w:rPr>
          <w:rStyle w:val="9"/>
          <w:rFonts w:hint="default" w:ascii="Arial" w:hAnsi="Arial" w:eastAsia="宋体" w:cs="Arial"/>
          <w:b/>
          <w:bCs/>
          <w:i w:val="0"/>
          <w:iCs w:val="0"/>
          <w:caps w:val="0"/>
          <w:color w:val="2484C6"/>
          <w:spacing w:val="0"/>
          <w:sz w:val="26"/>
          <w:szCs w:val="26"/>
          <w:u w:val="none"/>
        </w:rPr>
        <w:t>Tell a friend about us</w:t>
      </w:r>
      <w:r>
        <w:rPr>
          <w:rFonts w:hint="default" w:ascii="Arial" w:hAnsi="Arial" w:eastAsia="宋体" w:cs="Arial"/>
          <w:b/>
          <w:bCs/>
          <w:i w:val="0"/>
          <w:iCs w:val="0"/>
          <w:caps w:val="0"/>
          <w:color w:val="2484C6"/>
          <w:spacing w:val="0"/>
          <w:kern w:val="0"/>
          <w:sz w:val="26"/>
          <w:szCs w:val="26"/>
          <w:u w:val="none"/>
          <w:lang w:val="en-US" w:eastAsia="zh-CN" w:bidi="ar"/>
        </w:rPr>
        <w:fldChar w:fldCharType="end"/>
      </w:r>
      <w:r>
        <w:rPr>
          <w:rFonts w:hint="default" w:ascii="Arial" w:hAnsi="Arial" w:eastAsia="宋体" w:cs="Arial"/>
          <w:i w:val="0"/>
          <w:iCs w:val="0"/>
          <w:caps w:val="0"/>
          <w:color w:val="404040"/>
          <w:spacing w:val="0"/>
          <w:kern w:val="0"/>
          <w:sz w:val="26"/>
          <w:szCs w:val="26"/>
          <w:lang w:val="en-US" w:eastAsia="zh-CN" w:bidi="ar"/>
        </w:rPr>
        <w:t>, add a link to this page, or visit </w:t>
      </w:r>
      <w:r>
        <w:rPr>
          <w:rFonts w:hint="default" w:ascii="Arial" w:hAnsi="Arial" w:eastAsia="宋体" w:cs="Arial"/>
          <w:b/>
          <w:bCs/>
          <w:i w:val="0"/>
          <w:iCs w:val="0"/>
          <w:caps w:val="0"/>
          <w:color w:val="2484C6"/>
          <w:spacing w:val="0"/>
          <w:kern w:val="0"/>
          <w:sz w:val="26"/>
          <w:szCs w:val="26"/>
          <w:u w:val="none"/>
          <w:lang w:val="en-US" w:eastAsia="zh-CN" w:bidi="ar"/>
        </w:rPr>
        <w:fldChar w:fldCharType="begin"/>
      </w:r>
      <w:r>
        <w:rPr>
          <w:rFonts w:hint="default" w:ascii="Arial" w:hAnsi="Arial" w:eastAsia="宋体" w:cs="Arial"/>
          <w:b/>
          <w:bCs/>
          <w:i w:val="0"/>
          <w:iCs w:val="0"/>
          <w:caps w:val="0"/>
          <w:color w:val="2484C6"/>
          <w:spacing w:val="0"/>
          <w:kern w:val="0"/>
          <w:sz w:val="26"/>
          <w:szCs w:val="26"/>
          <w:u w:val="none"/>
          <w:lang w:val="en-US" w:eastAsia="zh-CN" w:bidi="ar"/>
        </w:rPr>
        <w:instrText xml:space="preserve"> HYPERLINK "https://www.thefreedictionary.com/lookup.htm" </w:instrText>
      </w:r>
      <w:r>
        <w:rPr>
          <w:rFonts w:hint="default" w:ascii="Arial" w:hAnsi="Arial" w:eastAsia="宋体" w:cs="Arial"/>
          <w:b/>
          <w:bCs/>
          <w:i w:val="0"/>
          <w:iCs w:val="0"/>
          <w:caps w:val="0"/>
          <w:color w:val="2484C6"/>
          <w:spacing w:val="0"/>
          <w:kern w:val="0"/>
          <w:sz w:val="26"/>
          <w:szCs w:val="26"/>
          <w:u w:val="none"/>
          <w:lang w:val="en-US" w:eastAsia="zh-CN" w:bidi="ar"/>
        </w:rPr>
        <w:fldChar w:fldCharType="separate"/>
      </w:r>
      <w:r>
        <w:rPr>
          <w:rStyle w:val="9"/>
          <w:rFonts w:hint="default" w:ascii="Arial" w:hAnsi="Arial" w:eastAsia="宋体" w:cs="Arial"/>
          <w:b/>
          <w:bCs/>
          <w:i w:val="0"/>
          <w:iCs w:val="0"/>
          <w:caps w:val="0"/>
          <w:color w:val="2484C6"/>
          <w:spacing w:val="0"/>
          <w:sz w:val="26"/>
          <w:szCs w:val="26"/>
          <w:u w:val="none"/>
        </w:rPr>
        <w:t>the webmaster's page for free fun content</w:t>
      </w:r>
      <w:r>
        <w:rPr>
          <w:rFonts w:hint="default" w:ascii="Arial" w:hAnsi="Arial" w:eastAsia="宋体" w:cs="Arial"/>
          <w:b/>
          <w:bCs/>
          <w:i w:val="0"/>
          <w:iCs w:val="0"/>
          <w:caps w:val="0"/>
          <w:color w:val="2484C6"/>
          <w:spacing w:val="0"/>
          <w:kern w:val="0"/>
          <w:sz w:val="26"/>
          <w:szCs w:val="26"/>
          <w:u w:val="none"/>
          <w:lang w:val="en-US" w:eastAsia="zh-CN" w:bidi="ar"/>
        </w:rPr>
        <w:fldChar w:fldCharType="end"/>
      </w:r>
      <w:r>
        <w:rPr>
          <w:rFonts w:hint="default" w:ascii="Arial" w:hAnsi="Arial" w:eastAsia="宋体" w:cs="Arial"/>
          <w:i w:val="0"/>
          <w:iCs w:val="0"/>
          <w:caps w:val="0"/>
          <w:color w:val="404040"/>
          <w:spacing w:val="0"/>
          <w:kern w:val="0"/>
          <w:sz w:val="26"/>
          <w:szCs w:val="26"/>
          <w:lang w:val="en-US" w:eastAsia="zh-CN" w:bidi="ar"/>
        </w:rPr>
        <w:t>.</w:t>
      </w:r>
      <w:r>
        <w:rPr>
          <w:rFonts w:hint="default" w:ascii="Arial" w:hAnsi="Arial" w:eastAsia="宋体" w:cs="Arial"/>
          <w:i w:val="0"/>
          <w:iCs w:val="0"/>
          <w:caps w:val="0"/>
          <w:color w:val="404040"/>
          <w:spacing w:val="0"/>
          <w:kern w:val="0"/>
          <w:sz w:val="26"/>
          <w:szCs w:val="26"/>
          <w:lang w:val="en-US" w:eastAsia="zh-CN" w:bidi="ar"/>
        </w:rPr>
        <w:br w:type="textWrapping"/>
      </w:r>
      <w:r>
        <w:rPr>
          <w:rFonts w:hint="default" w:ascii="Arial" w:hAnsi="Arial" w:eastAsia="宋体" w:cs="Arial"/>
          <w:i w:val="0"/>
          <w:iCs w:val="0"/>
          <w:caps w:val="0"/>
          <w:color w:val="404040"/>
          <w:spacing w:val="0"/>
          <w:kern w:val="0"/>
          <w:sz w:val="26"/>
          <w:szCs w:val="26"/>
          <w:lang w:val="en-US" w:eastAsia="zh-CN" w:bidi="ar"/>
        </w:rPr>
        <w:br w:type="textWrapping"/>
      </w:r>
      <w:r>
        <w:rPr>
          <w:rFonts w:hint="default" w:ascii="Arial" w:hAnsi="Arial" w:eastAsia="宋体" w:cs="Arial"/>
          <w:i w:val="0"/>
          <w:iCs w:val="0"/>
          <w:caps w:val="0"/>
          <w:color w:val="404040"/>
          <w:spacing w:val="0"/>
          <w:kern w:val="0"/>
          <w:sz w:val="26"/>
          <w:szCs w:val="26"/>
          <w:lang w:val="en-US" w:eastAsia="zh-CN" w:bidi="ar"/>
        </w:rPr>
        <w:t>Link to this page: </w:t>
      </w:r>
      <w:r>
        <w:rPr>
          <w:rFonts w:hint="default" w:ascii="Arial" w:hAnsi="Arial" w:eastAsia="宋体" w:cs="Arial"/>
          <w:i w:val="0"/>
          <w:iCs w:val="0"/>
          <w:caps w:val="0"/>
          <w:color w:val="000000"/>
          <w:spacing w:val="0"/>
          <w:kern w:val="0"/>
          <w:sz w:val="26"/>
          <w:szCs w:val="26"/>
          <w:bdr w:val="none" w:color="CCCCCC" w:sz="8" w:space="0"/>
          <w:shd w:val="clear" w:fill="FFFFFF"/>
          <w:lang w:val="en-US" w:eastAsia="zh-CN" w:bidi="ar"/>
        </w:rPr>
        <mc:AlternateContent>
          <mc:Choice Requires="wps">
            <w:drawing>
              <wp:inline distT="0" distB="0" distL="114300" distR="114300">
                <wp:extent cx="635" cy="0"/>
                <wp:effectExtent l="0" t="6350" r="0" b="6350"/>
                <wp:docPr id="7" name="自选图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15"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DjSJ3OAAAA/wAAAA8AAAAAAAAAAQAgAAAAIgAAAGRycy9k&#10;b3ducmV2LnhtbFBLAQIUABQAAAAIAIdO4kBt8Dw2DAIAAB8EAAAOAAAAAAAAAAEAIAAAAB0BAABk&#10;cnMvZTJvRG9jLnhtbFBLBQYAAAAABgAGAFkBAACbBQAAAAA=&#10;">
                <v:path/>
                <v:fill on="f" focussize="0,0"/>
                <v:stroke/>
                <v:imagedata o:title=""/>
                <o:lock v:ext="edit" aspectratio="t"/>
                <w10:wrap type="none"/>
                <w10:anchorlock/>
              </v:rect>
            </w:pict>
          </mc:Fallback>
        </mc:AlternateContent>
      </w:r>
    </w:p>
    <w:p w14:paraId="45D8F8A1">
      <w:pPr>
        <w:keepNext w:val="0"/>
        <w:keepLines w:val="0"/>
        <w:widowControl/>
        <w:numPr>
          <w:ilvl w:val="0"/>
          <w:numId w:val="9"/>
        </w:numPr>
        <w:suppressLineNumbers w:val="0"/>
        <w:spacing w:before="0" w:beforeAutospacing="0" w:after="80" w:afterAutospacing="0"/>
        <w:ind w:left="0" w:right="6682" w:hanging="360"/>
        <w:jc w:val="center"/>
        <w:textAlignment w:val="center"/>
      </w:pPr>
      <w:r>
        <w:rPr>
          <w:rFonts w:hint="default" w:ascii="Arial" w:hAnsi="Arial" w:cs="Arial"/>
          <w:b/>
          <w:bCs/>
          <w:i w:val="0"/>
          <w:iCs w:val="0"/>
          <w:caps w:val="0"/>
          <w:color w:val="2484C6"/>
          <w:spacing w:val="0"/>
          <w:sz w:val="26"/>
          <w:szCs w:val="26"/>
          <w:u w:val="none"/>
        </w:rPr>
        <w:t>Facebook</w:t>
      </w:r>
    </w:p>
    <w:p w14:paraId="2E8CC76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ind w:left="0" w:right="6640" w:firstLine="0"/>
        <w:jc w:val="center"/>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lang w:val="en-US" w:eastAsia="zh-CN" w:bidi="ar"/>
        </w:rPr>
        <w:t> </w:t>
      </w:r>
    </w:p>
    <w:p w14:paraId="2B674A39">
      <w:pPr>
        <w:keepNext w:val="0"/>
        <w:keepLines w:val="0"/>
        <w:widowControl/>
        <w:numPr>
          <w:ilvl w:val="0"/>
          <w:numId w:val="9"/>
        </w:numPr>
        <w:suppressLineNumbers w:val="0"/>
        <w:spacing w:before="0" w:beforeAutospacing="0" w:after="80" w:afterAutospacing="0"/>
        <w:ind w:left="0" w:right="6682" w:hanging="360"/>
        <w:jc w:val="center"/>
        <w:textAlignment w:val="center"/>
      </w:pPr>
      <w:r>
        <w:rPr>
          <w:rFonts w:hint="default" w:ascii="Arial" w:hAnsi="Arial" w:cs="Arial"/>
          <w:b/>
          <w:bCs/>
          <w:i w:val="0"/>
          <w:iCs w:val="0"/>
          <w:caps w:val="0"/>
          <w:color w:val="2484C6"/>
          <w:spacing w:val="0"/>
          <w:sz w:val="26"/>
          <w:szCs w:val="26"/>
          <w:u w:val="none"/>
        </w:rPr>
        <w:t>Twitter</w:t>
      </w:r>
    </w:p>
    <w:p w14:paraId="752E3092">
      <w:pPr>
        <w:keepNext w:val="0"/>
        <w:keepLines w:val="0"/>
        <w:widowControl/>
        <w:suppressLineNumbers w:val="0"/>
        <w:pBdr>
          <w:top w:val="none" w:color="auto" w:sz="0" w:space="0"/>
          <w:bottom w:val="none" w:color="auto" w:sz="0" w:space="0"/>
        </w:pBdr>
        <w:spacing w:before="0" w:beforeAutospacing="0" w:after="260" w:afterAutospacing="0"/>
        <w:ind w:left="0" w:right="664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2484C6"/>
          <w:spacing w:val="0"/>
          <w:kern w:val="0"/>
          <w:sz w:val="26"/>
          <w:szCs w:val="26"/>
          <w:u w:val="none"/>
          <w:lang w:val="en-US" w:eastAsia="zh-CN" w:bidi="ar"/>
        </w:rPr>
        <w:fldChar w:fldCharType="begin"/>
      </w:r>
      <w:r>
        <w:rPr>
          <w:rFonts w:hint="default" w:ascii="Arial" w:hAnsi="Arial" w:eastAsia="宋体" w:cs="Arial"/>
          <w:b/>
          <w:bCs/>
          <w:i w:val="0"/>
          <w:iCs w:val="0"/>
          <w:caps w:val="0"/>
          <w:color w:val="2484C6"/>
          <w:spacing w:val="0"/>
          <w:kern w:val="0"/>
          <w:sz w:val="26"/>
          <w:szCs w:val="26"/>
          <w:u w:val="none"/>
          <w:lang w:val="en-US" w:eastAsia="zh-CN" w:bidi="ar"/>
        </w:rPr>
        <w:instrText xml:space="preserve"> HYPERLINK "https://www.thefreedictionary.com/iiniogvqjexbvlrndhuvltrqnpswgkc" </w:instrText>
      </w:r>
      <w:r>
        <w:rPr>
          <w:rFonts w:hint="default" w:ascii="Arial" w:hAnsi="Arial" w:eastAsia="宋体" w:cs="Arial"/>
          <w:b/>
          <w:bCs/>
          <w:i w:val="0"/>
          <w:iCs w:val="0"/>
          <w:caps w:val="0"/>
          <w:color w:val="2484C6"/>
          <w:spacing w:val="0"/>
          <w:kern w:val="0"/>
          <w:sz w:val="26"/>
          <w:szCs w:val="26"/>
          <w:u w:val="none"/>
          <w:lang w:val="en-US" w:eastAsia="zh-CN" w:bidi="ar"/>
        </w:rPr>
        <w:fldChar w:fldCharType="separate"/>
      </w:r>
      <w:r>
        <w:rPr>
          <w:rStyle w:val="9"/>
          <w:rFonts w:hint="default" w:ascii="Arial" w:hAnsi="Arial" w:eastAsia="宋体" w:cs="Arial"/>
          <w:b/>
          <w:bCs/>
          <w:i w:val="0"/>
          <w:iCs w:val="0"/>
          <w:caps w:val="0"/>
          <w:color w:val="2484C6"/>
          <w:spacing w:val="0"/>
          <w:sz w:val="26"/>
          <w:szCs w:val="26"/>
          <w:u w:val="none"/>
          <w:bdr w:val="none" w:color="auto" w:sz="0" w:space="0"/>
        </w:rPr>
        <w:drawing>
          <wp:inline distT="0" distB="0" distL="114300" distR="114300">
            <wp:extent cx="1295400" cy="1905000"/>
            <wp:effectExtent l="0" t="0" r="0" b="0"/>
            <wp:docPr id="3"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IMG_261"/>
                    <pic:cNvPicPr>
                      <a:picLocks noChangeAspect="1"/>
                    </pic:cNvPicPr>
                  </pic:nvPicPr>
                  <pic:blipFill>
                    <a:blip r:embed="rId8"/>
                    <a:stretch>
                      <a:fillRect/>
                    </a:stretch>
                  </pic:blipFill>
                  <pic:spPr>
                    <a:xfrm>
                      <a:off x="0" y="0"/>
                      <a:ext cx="1295400" cy="1905000"/>
                    </a:xfrm>
                    <a:prstGeom prst="rect">
                      <a:avLst/>
                    </a:prstGeom>
                    <a:noFill/>
                    <a:ln w="9525">
                      <a:noFill/>
                    </a:ln>
                  </pic:spPr>
                </pic:pic>
              </a:graphicData>
            </a:graphic>
          </wp:inline>
        </w:drawing>
      </w:r>
    </w:p>
    <w:p w14:paraId="6130CFC8">
      <w:pPr>
        <w:keepNext w:val="0"/>
        <w:keepLines w:val="0"/>
        <w:widowControl/>
        <w:suppressLineNumbers w:val="0"/>
        <w:pBdr>
          <w:top w:val="none" w:color="auto" w:sz="0" w:space="0"/>
          <w:bottom w:val="none" w:color="auto" w:sz="0" w:space="0"/>
        </w:pBdr>
        <w:spacing w:before="0" w:beforeAutospacing="0" w:after="300" w:afterAutospacing="0"/>
        <w:ind w:left="0" w:right="6640" w:firstLine="0"/>
        <w:jc w:val="left"/>
        <w:rPr>
          <w:rFonts w:hint="default" w:ascii="Arial" w:hAnsi="Arial" w:cs="Arial"/>
          <w:b/>
          <w:bCs/>
          <w:i w:val="0"/>
          <w:iCs w:val="0"/>
          <w:caps w:val="0"/>
          <w:color w:val="404040"/>
          <w:spacing w:val="0"/>
          <w:sz w:val="26"/>
          <w:szCs w:val="26"/>
          <w:u w:val="none"/>
        </w:rPr>
      </w:pPr>
      <w:r>
        <w:rPr>
          <w:rStyle w:val="9"/>
          <w:rFonts w:hint="default" w:ascii="Arial" w:hAnsi="Arial" w:eastAsia="宋体" w:cs="Arial"/>
          <w:b/>
          <w:bCs/>
          <w:i w:val="0"/>
          <w:iCs w:val="0"/>
          <w:caps w:val="0"/>
          <w:color w:val="404040"/>
          <w:spacing w:val="0"/>
          <w:sz w:val="26"/>
          <w:szCs w:val="26"/>
          <w:u w:val="none"/>
        </w:rPr>
        <w:t>Finally, Farlex brings you all the rules of English grammar, all in one place, explained in simple terms.</w:t>
      </w:r>
    </w:p>
    <w:p w14:paraId="0E953FF6">
      <w:pPr>
        <w:keepNext w:val="0"/>
        <w:keepLines w:val="0"/>
        <w:widowControl/>
        <w:suppressLineNumbers w:val="0"/>
        <w:spacing w:before="0" w:beforeAutospacing="0" w:after="522" w:afterAutospacing="0"/>
        <w:ind w:left="0" w:right="6640"/>
        <w:jc w:val="left"/>
      </w:pPr>
      <w:r>
        <w:rPr>
          <w:rStyle w:val="9"/>
          <w:rFonts w:hint="default" w:ascii="Arial" w:hAnsi="Arial" w:eastAsia="宋体" w:cs="Arial"/>
          <w:b/>
          <w:bCs/>
          <w:i/>
          <w:iCs/>
          <w:caps w:val="0"/>
          <w:color w:val="2484C6"/>
          <w:spacing w:val="0"/>
          <w:sz w:val="26"/>
          <w:szCs w:val="26"/>
          <w:u w:val="none"/>
        </w:rPr>
        <w:t>The Farlex Grammar Book</w:t>
      </w:r>
      <w:r>
        <w:rPr>
          <w:rStyle w:val="9"/>
          <w:rFonts w:hint="default" w:ascii="Arial" w:hAnsi="Arial" w:eastAsia="宋体" w:cs="Arial"/>
          <w:b/>
          <w:bCs/>
          <w:i w:val="0"/>
          <w:iCs w:val="0"/>
          <w:caps w:val="0"/>
          <w:color w:val="2484C6"/>
          <w:spacing w:val="0"/>
          <w:sz w:val="26"/>
          <w:szCs w:val="26"/>
          <w:u w:val="none"/>
        </w:rPr>
        <w:t> is available now in paperback and eBook formats on Amazon.com.</w:t>
      </w:r>
      <w:r>
        <w:rPr>
          <w:rFonts w:hint="default" w:ascii="Arial" w:hAnsi="Arial" w:eastAsia="宋体" w:cs="Arial"/>
          <w:b/>
          <w:bCs/>
          <w:i w:val="0"/>
          <w:iCs w:val="0"/>
          <w:caps w:val="0"/>
          <w:color w:val="2484C6"/>
          <w:spacing w:val="0"/>
          <w:kern w:val="0"/>
          <w:sz w:val="26"/>
          <w:szCs w:val="26"/>
          <w:u w:val="none"/>
          <w:lang w:val="en-US" w:eastAsia="zh-CN" w:bidi="ar"/>
        </w:rPr>
        <w:fldChar w:fldCharType="end"/>
      </w:r>
    </w:p>
    <w:p w14:paraId="0785EC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80" w:afterAutospacing="0"/>
        <w:ind w:left="0" w:right="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t>Feedback</w:t>
      </w:r>
    </w:p>
    <w:p w14:paraId="09F64A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lang w:val="en-US" w:eastAsia="zh-CN" w:bidi="ar"/>
        </w:rPr>
        <w:t> </w:t>
      </w:r>
    </w:p>
    <w:p w14:paraId="520C058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lang w:val="en-US" w:eastAsia="zh-CN" w:bidi="ar"/>
        </w:rPr>
        <w:br w:type="textWrapping"/>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begin"/>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instrText xml:space="preserve"> HYPERLINK "https://www.thefreedictionary.com/The-Farlex-Grammar-Book.htm" </w:instrTex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separate"/>
      </w:r>
      <w:r>
        <w:rPr>
          <w:rStyle w:val="9"/>
          <w:rFonts w:hint="default" w:ascii="Arial" w:hAnsi="Arial" w:eastAsia="宋体" w:cs="Arial"/>
          <w:b/>
          <w:bCs/>
          <w:i w:val="0"/>
          <w:iCs w:val="0"/>
          <w:caps w:val="0"/>
          <w:color w:val="2484C6"/>
          <w:spacing w:val="0"/>
          <w:sz w:val="26"/>
          <w:szCs w:val="26"/>
          <w:u w:val="none"/>
          <w:bdr w:val="none" w:color="auto" w:sz="0" w:space="0"/>
        </w:rPr>
        <w:drawing>
          <wp:inline distT="0" distB="0" distL="114300" distR="114300">
            <wp:extent cx="1295400" cy="1905000"/>
            <wp:effectExtent l="0" t="0" r="0" b="0"/>
            <wp:docPr id="4"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IMG_262"/>
                    <pic:cNvPicPr>
                      <a:picLocks noChangeAspect="1"/>
                    </pic:cNvPicPr>
                  </pic:nvPicPr>
                  <pic:blipFill>
                    <a:blip r:embed="rId8"/>
                    <a:stretch>
                      <a:fillRect/>
                    </a:stretch>
                  </pic:blipFill>
                  <pic:spPr>
                    <a:xfrm>
                      <a:off x="0" y="0"/>
                      <a:ext cx="1295400" cy="1905000"/>
                    </a:xfrm>
                    <a:prstGeom prst="rect">
                      <a:avLst/>
                    </a:prstGeom>
                    <a:noFill/>
                    <a:ln w="9525">
                      <a:noFill/>
                    </a:ln>
                  </pic:spPr>
                </pic:pic>
              </a:graphicData>
            </a:graphic>
          </wp:inline>
        </w:drawing>
      </w:r>
    </w:p>
    <w:p w14:paraId="4D4F03F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jc w:val="left"/>
        <w:rPr>
          <w:rFonts w:hint="default" w:ascii="Arial" w:hAnsi="Arial" w:cs="Arial"/>
          <w:b/>
          <w:bCs/>
          <w:i w:val="0"/>
          <w:iCs w:val="0"/>
          <w:caps w:val="0"/>
          <w:color w:val="404040"/>
          <w:spacing w:val="0"/>
          <w:sz w:val="26"/>
          <w:szCs w:val="26"/>
          <w:u w:val="none"/>
        </w:rPr>
      </w:pPr>
      <w:r>
        <w:rPr>
          <w:rStyle w:val="9"/>
          <w:rFonts w:hint="default" w:ascii="Arial" w:hAnsi="Arial" w:eastAsia="宋体" w:cs="Arial"/>
          <w:b/>
          <w:bCs/>
          <w:i w:val="0"/>
          <w:iCs w:val="0"/>
          <w:caps w:val="0"/>
          <w:color w:val="404040"/>
          <w:spacing w:val="0"/>
          <w:sz w:val="26"/>
          <w:szCs w:val="26"/>
          <w:u w:val="none"/>
          <w:bdr w:val="none" w:color="auto" w:sz="0" w:space="0"/>
        </w:rPr>
        <w:t>Finally, all the rules of English Grammar in one place.</w:t>
      </w:r>
    </w:p>
    <w:p w14:paraId="4A3E60E7">
      <w:pPr>
        <w:keepNext w:val="0"/>
        <w:keepLines w:val="0"/>
        <w:widowControl/>
        <w:suppressLineNumbers w:val="0"/>
        <w:spacing w:before="0" w:beforeAutospacing="0" w:after="0" w:afterAutospacing="0"/>
        <w:ind w:left="0" w:right="0"/>
        <w:jc w:val="left"/>
      </w:pPr>
      <w:r>
        <w:rPr>
          <w:rStyle w:val="9"/>
          <w:rFonts w:hint="default" w:ascii="Arial" w:hAnsi="Arial" w:eastAsia="宋体" w:cs="Arial"/>
          <w:b/>
          <w:bCs/>
          <w:i w:val="0"/>
          <w:iCs w:val="0"/>
          <w:caps w:val="0"/>
          <w:color w:val="2484C6"/>
          <w:spacing w:val="0"/>
          <w:sz w:val="26"/>
          <w:szCs w:val="26"/>
          <w:u w:val="none"/>
          <w:bdr w:val="none" w:color="auto" w:sz="0" w:space="0"/>
        </w:rPr>
        <w:t>Explore </w:t>
      </w:r>
      <w:r>
        <w:rPr>
          <w:rStyle w:val="9"/>
          <w:rFonts w:hint="default" w:ascii="Arial" w:hAnsi="Arial" w:eastAsia="宋体" w:cs="Arial"/>
          <w:b/>
          <w:bCs/>
          <w:i/>
          <w:iCs/>
          <w:caps w:val="0"/>
          <w:color w:val="2484C6"/>
          <w:spacing w:val="0"/>
          <w:sz w:val="26"/>
          <w:szCs w:val="26"/>
          <w:u w:val="none"/>
          <w:bdr w:val="none" w:color="auto" w:sz="0" w:space="0"/>
        </w:rPr>
        <w:t>The Farlex Grammar Book</w:t>
      </w:r>
      <w:r>
        <w:rPr>
          <w:rStyle w:val="9"/>
          <w:rFonts w:hint="default" w:ascii="Arial" w:hAnsi="Arial" w:eastAsia="宋体" w:cs="Arial"/>
          <w:b/>
          <w:bCs/>
          <w:i w:val="0"/>
          <w:iCs w:val="0"/>
          <w:caps w:val="0"/>
          <w:color w:val="2484C6"/>
          <w:spacing w:val="0"/>
          <w:sz w:val="26"/>
          <w:szCs w:val="26"/>
          <w:u w:val="none"/>
          <w:bdr w:val="none" w:color="auto" w:sz="0" w:space="0"/>
        </w:rPr>
        <w:t> now for FREE.</w: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end"/>
      </w:r>
    </w:p>
    <w:p w14:paraId="2742962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iCs w:val="0"/>
          <w:caps w:val="0"/>
          <w:color w:val="404040"/>
          <w:spacing w:val="0"/>
          <w:sz w:val="26"/>
          <w:szCs w:val="26"/>
        </w:rPr>
      </w:pPr>
      <w:r>
        <w:rPr>
          <w:rStyle w:val="8"/>
          <w:rFonts w:hint="default" w:ascii="Arial" w:hAnsi="Arial" w:eastAsia="宋体" w:cs="Arial"/>
          <w:i w:val="0"/>
          <w:iCs w:val="0"/>
          <w:caps w:val="0"/>
          <w:color w:val="646464"/>
          <w:spacing w:val="0"/>
          <w:kern w:val="0"/>
          <w:sz w:val="36"/>
          <w:szCs w:val="36"/>
          <w:lang w:val="en-US" w:eastAsia="zh-CN" w:bidi="ar"/>
        </w:rPr>
        <w:t>Flashcards &amp; Bookmarks</w:t>
      </w:r>
      <w:r>
        <w:rPr>
          <w:rFonts w:hint="default" w:ascii="Arial" w:hAnsi="Arial" w:eastAsia="宋体" w:cs="Arial"/>
          <w:b/>
          <w:bCs/>
          <w:i w:val="0"/>
          <w:iCs w:val="0"/>
          <w:caps w:val="0"/>
          <w:color w:val="979898"/>
          <w:spacing w:val="0"/>
          <w:kern w:val="0"/>
          <w:sz w:val="26"/>
          <w:szCs w:val="26"/>
          <w:u w:val="none"/>
          <w:bdr w:val="none" w:color="auto" w:sz="0" w:space="0"/>
          <w:lang w:val="en-US" w:eastAsia="zh-CN" w:bidi="ar"/>
        </w:rPr>
        <w:fldChar w:fldCharType="begin"/>
      </w:r>
      <w:r>
        <w:rPr>
          <w:rFonts w:hint="default" w:ascii="Arial" w:hAnsi="Arial" w:eastAsia="宋体" w:cs="Arial"/>
          <w:b/>
          <w:bCs/>
          <w:i w:val="0"/>
          <w:iCs w:val="0"/>
          <w:caps w:val="0"/>
          <w:color w:val="979898"/>
          <w:spacing w:val="0"/>
          <w:kern w:val="0"/>
          <w:sz w:val="26"/>
          <w:szCs w:val="26"/>
          <w:u w:val="none"/>
          <w:bdr w:val="none" w:color="auto" w:sz="0" w:space="0"/>
          <w:lang w:val="en-US" w:eastAsia="zh-CN" w:bidi="ar"/>
        </w:rPr>
        <w:instrText xml:space="preserve"> HYPERLINK "https://www.thefreedictionary.com/_/help/help2.htm" \l "22115" </w:instrText>
      </w:r>
      <w:r>
        <w:rPr>
          <w:rFonts w:hint="default" w:ascii="Arial" w:hAnsi="Arial" w:eastAsia="宋体" w:cs="Arial"/>
          <w:b/>
          <w:bCs/>
          <w:i w:val="0"/>
          <w:iCs w:val="0"/>
          <w:caps w:val="0"/>
          <w:color w:val="979898"/>
          <w:spacing w:val="0"/>
          <w:kern w:val="0"/>
          <w:sz w:val="26"/>
          <w:szCs w:val="26"/>
          <w:u w:val="none"/>
          <w:bdr w:val="none" w:color="auto" w:sz="0" w:space="0"/>
          <w:lang w:val="en-US" w:eastAsia="zh-CN" w:bidi="ar"/>
        </w:rPr>
        <w:fldChar w:fldCharType="separate"/>
      </w:r>
      <w:r>
        <w:rPr>
          <w:rStyle w:val="9"/>
          <w:rFonts w:hint="default" w:ascii="Arial" w:hAnsi="Arial" w:eastAsia="宋体" w:cs="Arial"/>
          <w:b/>
          <w:bCs/>
          <w:i w:val="0"/>
          <w:iCs w:val="0"/>
          <w:caps w:val="0"/>
          <w:color w:val="979898"/>
          <w:spacing w:val="0"/>
          <w:sz w:val="26"/>
          <w:szCs w:val="26"/>
          <w:u w:val="none"/>
          <w:bdr w:val="none" w:color="auto" w:sz="0" w:space="0"/>
        </w:rPr>
        <w:t>?</w:t>
      </w:r>
      <w:r>
        <w:rPr>
          <w:rFonts w:hint="default" w:ascii="Arial" w:hAnsi="Arial" w:eastAsia="宋体" w:cs="Arial"/>
          <w:b/>
          <w:bCs/>
          <w:i w:val="0"/>
          <w:iCs w:val="0"/>
          <w:caps w:val="0"/>
          <w:color w:val="979898"/>
          <w:spacing w:val="0"/>
          <w:kern w:val="0"/>
          <w:sz w:val="26"/>
          <w:szCs w:val="26"/>
          <w:u w:val="none"/>
          <w:bdr w:val="none" w:color="auto" w:sz="0" w:space="0"/>
          <w:lang w:val="en-US" w:eastAsia="zh-CN" w:bidi="ar"/>
        </w:rPr>
        <w:fldChar w:fldCharType="end"/>
      </w:r>
    </w:p>
    <w:p w14:paraId="49358C2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lang w:val="en-US" w:eastAsia="zh-CN" w:bidi="ar"/>
        </w:rPr>
        <w:t>Please </w: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begin"/>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instrText xml:space="preserve"> HYPERLINK "https://secure.thefreedictionary.com/Login.aspx?returnTo=https://www.thefreedictionary.com/Northpole" </w:instrTex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separate"/>
      </w:r>
      <w:r>
        <w:rPr>
          <w:rStyle w:val="9"/>
          <w:rFonts w:hint="default" w:ascii="Arial" w:hAnsi="Arial" w:eastAsia="宋体" w:cs="Arial"/>
          <w:b/>
          <w:bCs/>
          <w:i w:val="0"/>
          <w:iCs w:val="0"/>
          <w:caps w:val="0"/>
          <w:color w:val="2484C6"/>
          <w:spacing w:val="0"/>
          <w:sz w:val="26"/>
          <w:szCs w:val="26"/>
          <w:u w:val="none"/>
          <w:bdr w:val="none" w:color="auto" w:sz="0" w:space="0"/>
        </w:rPr>
        <w:t>log in</w: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end"/>
      </w:r>
      <w:r>
        <w:rPr>
          <w:rFonts w:hint="default" w:ascii="Arial" w:hAnsi="Arial" w:eastAsia="宋体" w:cs="Arial"/>
          <w:i w:val="0"/>
          <w:iCs w:val="0"/>
          <w:caps w:val="0"/>
          <w:color w:val="404040"/>
          <w:spacing w:val="0"/>
          <w:kern w:val="0"/>
          <w:sz w:val="26"/>
          <w:szCs w:val="26"/>
          <w:bdr w:val="none" w:color="auto" w:sz="0" w:space="0"/>
          <w:lang w:val="en-US" w:eastAsia="zh-CN" w:bidi="ar"/>
        </w:rPr>
        <w:t> or </w: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begin"/>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instrText xml:space="preserve"> HYPERLINK "https://secure.thefreedictionary.com/Registration.aspx?returnTo=https://www.thefreedictionary.com/Northpole" </w:instrTex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separate"/>
      </w:r>
      <w:r>
        <w:rPr>
          <w:rStyle w:val="9"/>
          <w:rFonts w:hint="default" w:ascii="Arial" w:hAnsi="Arial" w:eastAsia="宋体" w:cs="Arial"/>
          <w:b/>
          <w:bCs/>
          <w:i w:val="0"/>
          <w:iCs w:val="0"/>
          <w:caps w:val="0"/>
          <w:color w:val="2484C6"/>
          <w:spacing w:val="0"/>
          <w:sz w:val="26"/>
          <w:szCs w:val="26"/>
          <w:u w:val="none"/>
          <w:bdr w:val="none" w:color="auto" w:sz="0" w:space="0"/>
        </w:rPr>
        <w:t>register</w: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end"/>
      </w:r>
      <w:r>
        <w:rPr>
          <w:rFonts w:hint="default" w:ascii="Arial" w:hAnsi="Arial" w:eastAsia="宋体" w:cs="Arial"/>
          <w:i w:val="0"/>
          <w:iCs w:val="0"/>
          <w:caps w:val="0"/>
          <w:color w:val="404040"/>
          <w:spacing w:val="0"/>
          <w:kern w:val="0"/>
          <w:sz w:val="26"/>
          <w:szCs w:val="26"/>
          <w:bdr w:val="none" w:color="auto" w:sz="0" w:space="0"/>
          <w:lang w:val="en-US" w:eastAsia="zh-CN" w:bidi="ar"/>
        </w:rPr>
        <w:t> to use Flashcards and Bookmarks. You can also log in with </w:t>
      </w:r>
    </w:p>
    <w:p w14:paraId="603D7A17">
      <w:pPr>
        <w:keepNext w:val="0"/>
        <w:keepLines w:val="0"/>
        <w:widowControl/>
        <w:numPr>
          <w:ilvl w:val="0"/>
          <w:numId w:val="10"/>
        </w:numPr>
        <w:suppressLineNumbers w:val="0"/>
        <w:spacing w:before="0" w:beforeAutospacing="0" w:after="60" w:afterAutospacing="0"/>
        <w:ind w:left="40" w:right="40" w:hanging="360"/>
        <w:jc w:val="left"/>
        <w:textAlignment w:val="center"/>
      </w:pPr>
      <w:r>
        <w:rPr>
          <w:rFonts w:hint="default" w:ascii="Arial" w:hAnsi="Arial" w:cs="Arial"/>
          <w:b/>
          <w:bCs/>
          <w:i w:val="0"/>
          <w:iCs w:val="0"/>
          <w:caps w:val="0"/>
          <w:color w:val="2484C6"/>
          <w:spacing w:val="0"/>
          <w:sz w:val="26"/>
          <w:szCs w:val="26"/>
          <w:u w:val="none"/>
        </w:rPr>
        <w:fldChar w:fldCharType="begin"/>
      </w:r>
      <w:r>
        <w:rPr>
          <w:rFonts w:hint="default" w:ascii="Arial" w:hAnsi="Arial" w:cs="Arial"/>
          <w:b/>
          <w:bCs/>
          <w:i w:val="0"/>
          <w:iCs w:val="0"/>
          <w:caps w:val="0"/>
          <w:color w:val="2484C6"/>
          <w:spacing w:val="0"/>
          <w:sz w:val="26"/>
          <w:szCs w:val="26"/>
          <w:u w:val="none"/>
        </w:rPr>
        <w:instrText xml:space="preserve"> HYPERLINK "https://secure.thefreedictionary.com/ExtLogin/FacebookLogin.aspx?returnTo=https://www.thefreedictionary.com/Northpole" </w:instrText>
      </w:r>
      <w:r>
        <w:rPr>
          <w:rFonts w:hint="default" w:ascii="Arial" w:hAnsi="Arial" w:cs="Arial"/>
          <w:b/>
          <w:bCs/>
          <w:i w:val="0"/>
          <w:iCs w:val="0"/>
          <w:caps w:val="0"/>
          <w:color w:val="2484C6"/>
          <w:spacing w:val="0"/>
          <w:sz w:val="26"/>
          <w:szCs w:val="26"/>
          <w:u w:val="none"/>
        </w:rPr>
        <w:fldChar w:fldCharType="separate"/>
      </w:r>
      <w:r>
        <w:rPr>
          <w:rStyle w:val="9"/>
          <w:rFonts w:hint="default" w:ascii="Arial" w:hAnsi="Arial" w:cs="Arial"/>
          <w:b/>
          <w:bCs/>
          <w:i w:val="0"/>
          <w:iCs w:val="0"/>
          <w:caps w:val="0"/>
          <w:color w:val="2484C6"/>
          <w:spacing w:val="0"/>
          <w:sz w:val="26"/>
          <w:szCs w:val="26"/>
          <w:u w:val="none"/>
        </w:rPr>
        <w:t>Facebook</w:t>
      </w:r>
      <w:r>
        <w:rPr>
          <w:rFonts w:hint="default" w:ascii="Arial" w:hAnsi="Arial" w:cs="Arial"/>
          <w:b/>
          <w:bCs/>
          <w:i w:val="0"/>
          <w:iCs w:val="0"/>
          <w:caps w:val="0"/>
          <w:color w:val="2484C6"/>
          <w:spacing w:val="0"/>
          <w:sz w:val="26"/>
          <w:szCs w:val="26"/>
          <w:u w:val="none"/>
        </w:rPr>
        <w:fldChar w:fldCharType="end"/>
      </w:r>
    </w:p>
    <w:p w14:paraId="542467B1">
      <w:pPr>
        <w:keepNext w:val="0"/>
        <w:keepLines w:val="0"/>
        <w:widowControl/>
        <w:numPr>
          <w:ilvl w:val="0"/>
          <w:numId w:val="10"/>
        </w:numPr>
        <w:suppressLineNumbers w:val="0"/>
        <w:spacing w:before="0" w:beforeAutospacing="0" w:after="60" w:afterAutospacing="0"/>
        <w:ind w:left="40" w:right="40" w:hanging="360"/>
        <w:jc w:val="left"/>
        <w:textAlignment w:val="center"/>
      </w:pPr>
      <w:r>
        <w:rPr>
          <w:rFonts w:hint="default" w:ascii="Arial" w:hAnsi="Arial" w:cs="Arial"/>
          <w:b/>
          <w:bCs/>
          <w:i w:val="0"/>
          <w:iCs w:val="0"/>
          <w:caps w:val="0"/>
          <w:color w:val="2484C6"/>
          <w:spacing w:val="0"/>
          <w:sz w:val="26"/>
          <w:szCs w:val="26"/>
          <w:u w:val="none"/>
        </w:rPr>
        <w:fldChar w:fldCharType="begin"/>
      </w:r>
      <w:r>
        <w:rPr>
          <w:rFonts w:hint="default" w:ascii="Arial" w:hAnsi="Arial" w:cs="Arial"/>
          <w:b/>
          <w:bCs/>
          <w:i w:val="0"/>
          <w:iCs w:val="0"/>
          <w:caps w:val="0"/>
          <w:color w:val="2484C6"/>
          <w:spacing w:val="0"/>
          <w:sz w:val="26"/>
          <w:szCs w:val="26"/>
          <w:u w:val="none"/>
        </w:rPr>
        <w:instrText xml:space="preserve"> HYPERLINK "https://secure.thefreedictionary.com/Login.aspx?twitter&amp;returnTo=https://www.thefreedictionary.com/Northpole" </w:instrText>
      </w:r>
      <w:r>
        <w:rPr>
          <w:rFonts w:hint="default" w:ascii="Arial" w:hAnsi="Arial" w:cs="Arial"/>
          <w:b/>
          <w:bCs/>
          <w:i w:val="0"/>
          <w:iCs w:val="0"/>
          <w:caps w:val="0"/>
          <w:color w:val="2484C6"/>
          <w:spacing w:val="0"/>
          <w:sz w:val="26"/>
          <w:szCs w:val="26"/>
          <w:u w:val="none"/>
        </w:rPr>
        <w:fldChar w:fldCharType="separate"/>
      </w:r>
      <w:r>
        <w:rPr>
          <w:rStyle w:val="9"/>
          <w:rFonts w:hint="default" w:ascii="Arial" w:hAnsi="Arial" w:cs="Arial"/>
          <w:b/>
          <w:bCs/>
          <w:i w:val="0"/>
          <w:iCs w:val="0"/>
          <w:caps w:val="0"/>
          <w:color w:val="2484C6"/>
          <w:spacing w:val="0"/>
          <w:sz w:val="26"/>
          <w:szCs w:val="26"/>
          <w:u w:val="none"/>
        </w:rPr>
        <w:t>Twitter</w:t>
      </w:r>
      <w:r>
        <w:rPr>
          <w:rFonts w:hint="default" w:ascii="Arial" w:hAnsi="Arial" w:cs="Arial"/>
          <w:b/>
          <w:bCs/>
          <w:i w:val="0"/>
          <w:iCs w:val="0"/>
          <w:caps w:val="0"/>
          <w:color w:val="2484C6"/>
          <w:spacing w:val="0"/>
          <w:sz w:val="26"/>
          <w:szCs w:val="26"/>
          <w:u w:val="none"/>
        </w:rPr>
        <w:fldChar w:fldCharType="end"/>
      </w:r>
    </w:p>
    <w:p w14:paraId="1057C293">
      <w:pPr>
        <w:keepNext w:val="0"/>
        <w:keepLines w:val="0"/>
        <w:widowControl/>
        <w:numPr>
          <w:ilvl w:val="0"/>
          <w:numId w:val="10"/>
        </w:numPr>
        <w:suppressLineNumbers w:val="0"/>
        <w:spacing w:before="0" w:beforeAutospacing="0" w:after="60" w:afterAutospacing="0"/>
        <w:ind w:left="40" w:right="40" w:hanging="360"/>
        <w:jc w:val="left"/>
        <w:textAlignment w:val="center"/>
      </w:pPr>
      <w:r>
        <w:rPr>
          <w:rFonts w:hint="default" w:ascii="Arial" w:hAnsi="Arial" w:cs="Arial"/>
          <w:b/>
          <w:bCs/>
          <w:i w:val="0"/>
          <w:iCs w:val="0"/>
          <w:caps w:val="0"/>
          <w:color w:val="2484C6"/>
          <w:spacing w:val="0"/>
          <w:sz w:val="26"/>
          <w:szCs w:val="26"/>
          <w:u w:val="none"/>
        </w:rPr>
        <w:fldChar w:fldCharType="begin"/>
      </w:r>
      <w:r>
        <w:rPr>
          <w:rFonts w:hint="default" w:ascii="Arial" w:hAnsi="Arial" w:cs="Arial"/>
          <w:b/>
          <w:bCs/>
          <w:i w:val="0"/>
          <w:iCs w:val="0"/>
          <w:caps w:val="0"/>
          <w:color w:val="2484C6"/>
          <w:spacing w:val="0"/>
          <w:sz w:val="26"/>
          <w:szCs w:val="26"/>
          <w:u w:val="none"/>
        </w:rPr>
        <w:instrText xml:space="preserve"> HYPERLINK "https://secure.thefreedictionary.com/ExtLogin/GoogleSignIn.ashx?returnTo=https://www.thefreedictionary.com/Northpole" </w:instrText>
      </w:r>
      <w:r>
        <w:rPr>
          <w:rFonts w:hint="default" w:ascii="Arial" w:hAnsi="Arial" w:cs="Arial"/>
          <w:b/>
          <w:bCs/>
          <w:i w:val="0"/>
          <w:iCs w:val="0"/>
          <w:caps w:val="0"/>
          <w:color w:val="2484C6"/>
          <w:spacing w:val="0"/>
          <w:sz w:val="26"/>
          <w:szCs w:val="26"/>
          <w:u w:val="none"/>
        </w:rPr>
        <w:fldChar w:fldCharType="separate"/>
      </w:r>
      <w:r>
        <w:rPr>
          <w:rStyle w:val="9"/>
          <w:rFonts w:hint="default" w:ascii="Arial" w:hAnsi="Arial" w:cs="Arial"/>
          <w:b/>
          <w:bCs/>
          <w:i w:val="0"/>
          <w:iCs w:val="0"/>
          <w:caps w:val="0"/>
          <w:color w:val="2484C6"/>
          <w:spacing w:val="0"/>
          <w:sz w:val="26"/>
          <w:szCs w:val="26"/>
          <w:u w:val="none"/>
        </w:rPr>
        <w:t>Google</w:t>
      </w:r>
      <w:r>
        <w:rPr>
          <w:rFonts w:hint="default" w:ascii="Arial" w:hAnsi="Arial" w:cs="Arial"/>
          <w:b/>
          <w:bCs/>
          <w:i w:val="0"/>
          <w:iCs w:val="0"/>
          <w:caps w:val="0"/>
          <w:color w:val="2484C6"/>
          <w:spacing w:val="0"/>
          <w:sz w:val="26"/>
          <w:szCs w:val="26"/>
          <w:u w:val="none"/>
        </w:rPr>
        <w:fldChar w:fldCharType="end"/>
      </w:r>
    </w:p>
    <w:p w14:paraId="57D8B29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80" w:afterAutospacing="0"/>
        <w:ind w:left="0" w:right="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2484C6"/>
          <w:spacing w:val="0"/>
          <w:kern w:val="0"/>
          <w:sz w:val="26"/>
          <w:szCs w:val="26"/>
          <w:u w:val="none"/>
          <w:lang w:val="en-US" w:eastAsia="zh-CN" w:bidi="ar"/>
        </w:rPr>
        <w:fldChar w:fldCharType="begin"/>
      </w:r>
      <w:r>
        <w:rPr>
          <w:rFonts w:hint="default" w:ascii="Arial" w:hAnsi="Arial" w:eastAsia="宋体" w:cs="Arial"/>
          <w:b/>
          <w:bCs/>
          <w:i w:val="0"/>
          <w:iCs w:val="0"/>
          <w:caps w:val="0"/>
          <w:color w:val="2484C6"/>
          <w:spacing w:val="0"/>
          <w:kern w:val="0"/>
          <w:sz w:val="26"/>
          <w:szCs w:val="26"/>
          <w:u w:val="none"/>
          <w:lang w:val="en-US" w:eastAsia="zh-CN" w:bidi="ar"/>
        </w:rPr>
        <w:instrText xml:space="preserve"> HYPERLINK "https://www.thefreedictionary.com/iiniogvqjexbvlrndhuvltrqnpswgkb" </w:instrText>
      </w:r>
      <w:r>
        <w:rPr>
          <w:rFonts w:hint="default" w:ascii="Arial" w:hAnsi="Arial" w:eastAsia="宋体" w:cs="Arial"/>
          <w:b/>
          <w:bCs/>
          <w:i w:val="0"/>
          <w:iCs w:val="0"/>
          <w:caps w:val="0"/>
          <w:color w:val="2484C6"/>
          <w:spacing w:val="0"/>
          <w:kern w:val="0"/>
          <w:sz w:val="26"/>
          <w:szCs w:val="26"/>
          <w:u w:val="none"/>
          <w:lang w:val="en-US" w:eastAsia="zh-CN" w:bidi="ar"/>
        </w:rPr>
        <w:fldChar w:fldCharType="separate"/>
      </w:r>
      <w:r>
        <w:rPr>
          <w:rStyle w:val="9"/>
          <w:rFonts w:hint="default" w:ascii="Arial" w:hAnsi="Arial" w:eastAsia="宋体" w:cs="Arial"/>
          <w:b/>
          <w:bCs/>
          <w:i w:val="0"/>
          <w:iCs w:val="0"/>
          <w:caps w:val="0"/>
          <w:color w:val="2484C6"/>
          <w:spacing w:val="0"/>
          <w:sz w:val="26"/>
          <w:szCs w:val="26"/>
          <w:u w:val="none"/>
        </w:rPr>
        <w:t>Correct all </w:t>
      </w:r>
      <w:del w:id="2">
        <w:r>
          <w:rPr>
            <w:rStyle w:val="9"/>
            <w:rFonts w:hint="default" w:ascii="Arial" w:hAnsi="Arial" w:eastAsia="宋体" w:cs="Arial"/>
            <w:b/>
            <w:bCs/>
            <w:i w:val="0"/>
            <w:iCs w:val="0"/>
            <w:caps w:val="0"/>
            <w:color w:val="2484C6"/>
            <w:spacing w:val="0"/>
            <w:sz w:val="26"/>
            <w:szCs w:val="26"/>
            <w:u w:val="none"/>
          </w:rPr>
          <w:delText>you're</w:delText>
        </w:r>
      </w:del>
      <w:r>
        <w:rPr>
          <w:rStyle w:val="9"/>
          <w:rFonts w:hint="default" w:ascii="Arial" w:hAnsi="Arial" w:eastAsia="宋体" w:cs="Arial"/>
          <w:b/>
          <w:bCs/>
          <w:i w:val="0"/>
          <w:iCs w:val="0"/>
          <w:caps w:val="0"/>
          <w:color w:val="2484C6"/>
          <w:spacing w:val="0"/>
          <w:sz w:val="26"/>
          <w:szCs w:val="26"/>
          <w:u w:val="none"/>
        </w:rPr>
        <w:t> </w:t>
      </w:r>
      <w:ins w:id="3">
        <w:r>
          <w:rPr>
            <w:rStyle w:val="9"/>
            <w:rFonts w:hint="default" w:ascii="Arial" w:hAnsi="Arial" w:eastAsia="宋体" w:cs="Arial"/>
            <w:b/>
            <w:bCs/>
            <w:i w:val="0"/>
            <w:iCs w:val="0"/>
            <w:caps w:val="0"/>
            <w:color w:val="2484C6"/>
            <w:spacing w:val="0"/>
            <w:sz w:val="26"/>
            <w:szCs w:val="26"/>
            <w:u w:val="none"/>
          </w:rPr>
          <w:t>your</w:t>
        </w:r>
      </w:ins>
      <w:r>
        <w:rPr>
          <w:rStyle w:val="9"/>
          <w:rFonts w:hint="default" w:ascii="Arial" w:hAnsi="Arial" w:eastAsia="宋体" w:cs="Arial"/>
          <w:b/>
          <w:bCs/>
          <w:i w:val="0"/>
          <w:iCs w:val="0"/>
          <w:caps w:val="0"/>
          <w:color w:val="2484C6"/>
          <w:spacing w:val="0"/>
          <w:sz w:val="26"/>
          <w:szCs w:val="26"/>
          <w:u w:val="none"/>
        </w:rPr>
        <w:t> grammar errors instantly. Try it now.</w:t>
      </w:r>
      <w:r>
        <w:rPr>
          <w:rFonts w:hint="default" w:ascii="Arial" w:hAnsi="Arial" w:eastAsia="宋体" w:cs="Arial"/>
          <w:b/>
          <w:bCs/>
          <w:i w:val="0"/>
          <w:iCs w:val="0"/>
          <w:caps w:val="0"/>
          <w:color w:val="2484C6"/>
          <w:spacing w:val="0"/>
          <w:kern w:val="0"/>
          <w:sz w:val="26"/>
          <w:szCs w:val="26"/>
          <w:u w:val="none"/>
          <w:lang w:val="en-US" w:eastAsia="zh-CN" w:bidi="ar"/>
        </w:rPr>
        <w:fldChar w:fldCharType="end"/>
      </w:r>
    </w:p>
    <w:p w14:paraId="1BE6C87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388" w:firstLine="0"/>
        <w:jc w:val="left"/>
        <w:rPr>
          <w:rFonts w:hint="default" w:ascii="Arial" w:hAnsi="Arial" w:cs="Arial"/>
          <w:i w:val="0"/>
          <w:iCs w:val="0"/>
          <w:caps w:val="0"/>
          <w:color w:val="404040"/>
          <w:spacing w:val="0"/>
          <w:sz w:val="26"/>
          <w:szCs w:val="26"/>
        </w:rPr>
      </w:pPr>
      <w:r>
        <w:rPr>
          <w:rStyle w:val="8"/>
          <w:rFonts w:hint="default" w:ascii="Arial" w:hAnsi="Arial" w:eastAsia="宋体" w:cs="Arial"/>
          <w:i w:val="0"/>
          <w:iCs w:val="0"/>
          <w:caps w:val="0"/>
          <w:color w:val="646464"/>
          <w:spacing w:val="0"/>
          <w:kern w:val="0"/>
          <w:sz w:val="36"/>
          <w:szCs w:val="36"/>
          <w:shd w:val="clear" w:fill="F8F8F8"/>
          <w:lang w:val="en-US" w:eastAsia="zh-CN" w:bidi="ar"/>
        </w:rPr>
        <w:t>Mentioned in</w: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instrText xml:space="preserve"> HYPERLINK "https://www.thefreedictionary.com/_/help/help3.htm" \l "324" </w:instrTex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val="0"/>
          <w:iCs w:val="0"/>
          <w:caps w:val="0"/>
          <w:color w:val="979898"/>
          <w:spacing w:val="0"/>
          <w:sz w:val="26"/>
          <w:szCs w:val="26"/>
          <w:u w:val="none"/>
          <w:bdr w:val="none" w:color="auto" w:sz="0" w:space="0"/>
          <w:shd w:val="clear" w:fill="F8F8F8"/>
        </w:rPr>
        <w:t>?</w: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end"/>
      </w:r>
    </w:p>
    <w:p w14:paraId="71975736">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"https://www.thefreedictionary.com/antipodes"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antipodes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3F62769">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"https://www.thefreedictionary.com/arctic"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arctic</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D95D3C7">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"https://www.thefreedictionary.com/Arctic+Circle"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Arctic Circle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1E3C3D8">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"https://www.thefreedictionary.com/Arctic+Ocean"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Arctic Ocean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63657FA">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"https://www.thefreedictionary.com/Arctic+Zone"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Arctic Zone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DFFA3BC">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"https://www.thefreedictionary.com/aurora+borealis"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aurora borealis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AA2E4D8">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"https://www.thefreedictionary.com/axis"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axis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FB8259A">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"https://www.thefreedictionary.com/Baffin+Island"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Baffin Island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C59A11D">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"https://www.thefreedictionary.com/Barents+Sea"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Barents Sea</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72FD2424">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"https://www.thefreedictionary.com/Bartlett"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Bartlett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C3FE5C1">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"https://www.thefreedictionary.com/Beaufort+Sea"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Beaufort Sea</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A26B6F2">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"https://www.thefreedictionary.com/Bennett"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Bennett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DF1AD93">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"https://www.thefreedictionary.com/Bennett+Floyd"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Bennett Floyd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A74CAA8">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"https://www.thefreedictionary.com/brightness"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brightness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76E1D86">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"https://www.thefreedictionary.com/Byrd"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By</w:t>
      </w:r>
      <w:bookmarkStart w:id="0" w:name="_GoBack"/>
      <w:bookmarkEnd w:id="0"/>
      <w:r>
        <w:rPr>
          <w:rStyle w:val="9"/>
          <w:rFonts w:hint="default" w:ascii="Arial" w:hAnsi="Arial" w:cs="Arial"/>
          <w:i w:val="0"/>
          <w:iCs w:val="0"/>
          <w:caps w:val="0"/>
          <w:color w:val="2484C6"/>
          <w:spacing w:val="0"/>
          <w:sz w:val="26"/>
          <w:szCs w:val="26"/>
          <w:u w:val="none"/>
          <w:bdr w:val="none" w:color="auto" w:sz="0" w:space="0"/>
          <w:shd w:val="clear" w:fill="F8F8F8"/>
        </w:rPr>
        <w:t>rd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A779C6D">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"https://www.thefreedictionary.com/Byrd+Richard+Evelyn"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Byrd Richard Evelyn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FD1CFD0">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"https://www.thefreedictionary.com/Captain+Bob"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Captain Bob</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9461074">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"https://www.thefreedictionary.com/Chukchi+Sea"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Chukchi Sea</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2419F48">
      <w:pPr>
        <w:keepNext w:val="0"/>
        <w:keepLines w:val="0"/>
        <w:widowControl/>
        <w:numPr>
          <w:ilvl w:val="0"/>
          <w:numId w:val="11"/>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"https://www.thefreedictionary.com/Coma+Berenices"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Coma Berenices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E1995D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388" w:firstLine="0"/>
        <w:jc w:val="left"/>
        <w:rPr>
          <w:rFonts w:hint="default" w:ascii="Arial" w:hAnsi="Arial" w:cs="Arial"/>
          <w:i w:val="0"/>
          <w:iCs w:val="0"/>
          <w:caps w:val="0"/>
          <w:color w:val="404040"/>
          <w:spacing w:val="0"/>
          <w:sz w:val="26"/>
          <w:szCs w:val="26"/>
        </w:rPr>
      </w:pPr>
      <w:r>
        <w:rPr>
          <w:rStyle w:val="8"/>
          <w:rFonts w:hint="default" w:ascii="Arial" w:hAnsi="Arial" w:eastAsia="宋体" w:cs="Arial"/>
          <w:i w:val="0"/>
          <w:iCs w:val="0"/>
          <w:caps w:val="0"/>
          <w:color w:val="646464"/>
          <w:spacing w:val="0"/>
          <w:kern w:val="0"/>
          <w:sz w:val="36"/>
          <w:szCs w:val="36"/>
          <w:shd w:val="clear" w:fill="F8F8F8"/>
          <w:lang w:val="en-US" w:eastAsia="zh-CN" w:bidi="ar"/>
        </w:rPr>
        <w:t>References in periodicals archive</w: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instrText xml:space="preserve"> HYPERLINK "https://www.thefreedictionary.com/_/help/help3.htm" \l "325" </w:instrTex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val="0"/>
          <w:iCs w:val="0"/>
          <w:caps w:val="0"/>
          <w:color w:val="979898"/>
          <w:spacing w:val="0"/>
          <w:sz w:val="26"/>
          <w:szCs w:val="26"/>
          <w:u w:val="none"/>
          <w:bdr w:val="none" w:color="auto" w:sz="0" w:space="0"/>
          <w:shd w:val="clear" w:fill="F8F8F8"/>
        </w:rPr>
        <w:t>?</w: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end"/>
      </w:r>
    </w:p>
    <w:p w14:paraId="13A9048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She shared a picture of the letter, complete with an envelope addressed to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9999' on her social media accounts on Christmas Day.</w:t>
      </w:r>
    </w:p>
    <w:p w14:paraId="50416CC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"https://www.thefreelibrary.com/Ylona+Garcia's+wishes+in+letter+to+Santa+at+age+8:+Building+wells,...-a0567545255"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Ylona Garcia's wishes in letter to Santa at age 8: Building wells, becoming famous</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2886D1E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Eddie Murphy features in Shrek 2 YOUR FILM GUIDE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2: Open for Christmas (Channel 5, 2.30pm - 4.05pm) Festive fantasy drama, starring Lori Loughlin and Bailee Madison.</w:t>
      </w:r>
    </w:p>
    <w:p w14:paraId="59462C4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"https://www.thefreelibrary.com/Eddie+Murphy+features+in+Shrek+[...]-a0563258344"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Eddie Murphy features in Shrek [...]</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6EC4FD3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Try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 similar to McIntosh, Golden Sentinel - similar to Golden Delicious, or Scarlet Sentinel - green-yellow with red blush.</w:t>
      </w:r>
    </w:p>
    <w:p w14:paraId="72B29C7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"https://www.thefreelibrary.com/How+about+them+apples?+Gardening-a0506142036"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How about them apples? Gardening</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309F32C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Her upcoming TV film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Open for Christmas (on Hallmark Nov.</w:t>
      </w:r>
    </w:p>
    <w:p w14:paraId="22247E4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"https://www.thefreelibrary.com/Making+magic:+whether+acting,+producing+or+whipping+up+a+mean+holiday...-a0437395062"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Making magic: whether acting, producing or whipping up a mean holiday cookie, Bailee Madison brings a side of sparkle to everything she does</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17A9A5B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"Kitten Bowl II'' kicks off at noon, starting with semifinal matches between the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Panthers and Hallmark Channel Hearties, and the Good Witch Wildcats versus the Hallmark Movies &amp; Mysteries Mountain Lions.</w:t>
      </w:r>
    </w:p>
    <w:p w14:paraId="7A3EEE5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"https://www.thefreelibrary.com/'Kitten+Bowl'+teams+vie+for+purring+rights-a0399608692"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'Kitten Bowl' teams vie for purring rights</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3AA3C86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This winter Hallmark Cards will be launching a seasonal franchise anchored by the feature-length film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debuting on the Hallmark Channel November 15.</w:t>
      </w:r>
    </w:p>
    <w:p w14:paraId="4C3F7A0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"https://www.thefreelibrary.com/Banking+on+Beantown:+NACDS+takes+a+broader+approach+to+its+2014+Total...-a0381666855"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Banking on Beantown: NACDS takes a broader approach to its 2014 Total Store Expo by moving it back to Boston</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66C7949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He has so far run in six continents and in the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In November 2011, when he will run a full marathon in Antarctica, he will enter the Marathon Grand Slam club, which needs one full marathon in each of the seven continents plus one in the North Pole.</w:t>
      </w:r>
    </w:p>
    <w:p w14:paraId="0594C51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"https://www.thefreelibrary.com/Barefoot+Runners+movement+kick+starts+from+Mumbai-a0268709747"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Barefoot Runners movement kick starts from Mumbai</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09A9CF1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In a swimat the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the problem was the cold.</w:t>
      </w:r>
    </w:p>
    <w:p w14:paraId="695DF71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"https://www.thefreelibrary.com/EXTREME+SWIMMER+LEWIS+s;+Swimmer+risks+his+life+to+highlight+the+harm...-a0234477829"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EXTREME SWIMMER LEWIS s; Swimmer risks his life to highlight the harm man is doing to environment</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5E97A1F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US LLC, Cheryl Cantwell, Brand Development Manager, 636-390-5704, cheryl@northpoleusa.com, p.</w:t>
      </w:r>
    </w:p>
    <w:p w14:paraId="287FCC5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"https://www.thefreelibrary.com/Contacts+&amp;+connections-a0234062781"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Contacts &amp; connections</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6B5930A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Washington, DC, July 22, 2010 --(PR.com)--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 Studio and Bulkypix are pleased to present Bermuda Triangle: Saving The Coral.</w:t>
      </w:r>
    </w:p>
    <w:p w14:paraId="572AF11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"https://www.thefreelibrary.com/Northpole+Studio+and+Bulkypix+Bring+Bermuda+Triangle:+Saving+the+Coral...-a0232266540"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Northpole Studio and Bulkypix Bring Bermuda Triangle: Saving the Coral to the iPhone</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3C48E47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It turns out she'd been logging onto </w:t>
      </w:r>
      <w:r>
        <w:rPr>
          <w:rFonts w:hint="default" w:ascii="Arial" w:hAnsi="Arial" w:eastAsia="宋体" w:cs="Arial"/>
          <w:b/>
          <w:bCs/>
          <w:i w:val="0"/>
          <w:iCs w:val="0"/>
          <w:caps w:val="0"/>
          <w:color w:val="404040"/>
          <w:spacing w:val="0"/>
          <w:kern w:val="0"/>
          <w:sz w:val="26"/>
          <w:szCs w:val="26"/>
          <w:bdr w:val="none" w:color="auto" w:sz="0" w:space="0"/>
          <w:shd w:val="clear" w:fill="F8F8F8"/>
          <w:lang w:val="en-US" w:eastAsia="zh-CN" w:bidi="ar"/>
        </w:rPr>
        <w:t>northpole</w:t>
      </w:r>
      <w:r>
        <w:rPr>
          <w:rFonts w:hint="default" w:ascii="Arial" w:hAnsi="Arial" w:eastAsia="宋体" w:cs="Arial"/>
          <w:i w:val="0"/>
          <w:iCs w:val="0"/>
          <w:caps w:val="0"/>
          <w:color w:val="404040"/>
          <w:spacing w:val="0"/>
          <w:kern w:val="0"/>
          <w:sz w:val="26"/>
          <w:szCs w:val="26"/>
          <w:bdr w:val="none" w:color="auto" w:sz="0" w:space="0"/>
          <w:shd w:val="clear" w:fill="F8F8F8"/>
          <w:lang w:val="en-US" w:eastAsia="zh-CN" w:bidi="ar"/>
        </w:rPr>
        <w:t>.com all that time I'd thought she'd been quietly occupied wrapping presents for me.</w:t>
      </w:r>
    </w:p>
    <w:p w14:paraId="6E93DB9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760" w:afterAutospacing="0"/>
        <w:ind w:left="0" w:right="388" w:firstLine="0"/>
        <w:jc w:val="right"/>
        <w:rPr>
          <w:rFonts w:hint="default" w:ascii="Arial" w:hAnsi="Arial" w:cs="Arial"/>
          <w:i/>
          <w:iCs/>
          <w:caps w:val="0"/>
          <w:color w:val="404040"/>
          <w:spacing w:val="0"/>
          <w:sz w:val="26"/>
          <w:szCs w:val="26"/>
        </w:rPr>
      </w:pP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instrText xml:space="preserve"> HYPERLINK "https://www.thefreelibrary.com/Home+Truths-a0140078340" </w:instrTex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iCs/>
          <w:caps w:val="0"/>
          <w:color w:val="2484C6"/>
          <w:spacing w:val="0"/>
          <w:sz w:val="26"/>
          <w:szCs w:val="26"/>
          <w:u w:val="none"/>
          <w:bdr w:val="none" w:color="auto" w:sz="0" w:space="0"/>
          <w:shd w:val="clear" w:fill="F8F8F8"/>
        </w:rPr>
        <w:t>Home Truths</w:t>
      </w:r>
      <w:r>
        <w:rPr>
          <w:rFonts w:hint="default" w:ascii="Arial" w:hAnsi="Arial" w:eastAsia="宋体" w:cs="Arial"/>
          <w:i/>
          <w:iCs/>
          <w:caps w:val="0"/>
          <w:color w:val="2484C6"/>
          <w:spacing w:val="0"/>
          <w:kern w:val="0"/>
          <w:sz w:val="26"/>
          <w:szCs w:val="26"/>
          <w:u w:val="none"/>
          <w:bdr w:val="none" w:color="auto" w:sz="0" w:space="0"/>
          <w:shd w:val="clear" w:fill="F8F8F8"/>
          <w:lang w:val="en-US" w:eastAsia="zh-CN" w:bidi="ar"/>
        </w:rPr>
        <w:fldChar w:fldCharType="end"/>
      </w:r>
    </w:p>
    <w:p w14:paraId="00EBCE1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760" w:afterAutospacing="0"/>
        <w:ind w:left="0" w:right="88"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2484C6"/>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val="0"/>
          <w:iCs w:val="0"/>
          <w:caps w:val="0"/>
          <w:color w:val="2484C6"/>
          <w:spacing w:val="0"/>
          <w:kern w:val="0"/>
          <w:sz w:val="26"/>
          <w:szCs w:val="26"/>
          <w:u w:val="none"/>
          <w:bdr w:val="none" w:color="auto" w:sz="0" w:space="0"/>
          <w:shd w:val="clear" w:fill="F8F8F8"/>
          <w:lang w:val="en-US" w:eastAsia="zh-CN" w:bidi="ar"/>
        </w:rPr>
        <w:instrText xml:space="preserve"> HYPERLINK "https://www.thefreelibrary.com/_/search/Search.aspx?By=0&amp;SearchBy=0&amp;q=northpole" </w:instrText>
      </w:r>
      <w:r>
        <w:rPr>
          <w:rFonts w:hint="default" w:ascii="Arial" w:hAnsi="Arial" w:eastAsia="宋体" w:cs="Arial"/>
          <w:i w:val="0"/>
          <w:iCs w:val="0"/>
          <w:caps w:val="0"/>
          <w:color w:val="2484C6"/>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b/>
          <w:bCs/>
          <w:i w:val="0"/>
          <w:iCs w:val="0"/>
          <w:caps w:val="0"/>
          <w:color w:val="2484C6"/>
          <w:spacing w:val="0"/>
          <w:sz w:val="26"/>
          <w:szCs w:val="26"/>
          <w:u w:val="none"/>
          <w:bdr w:val="none" w:color="auto" w:sz="0" w:space="0"/>
          <w:shd w:val="clear" w:fill="F8F8F8"/>
        </w:rPr>
        <w:t>More results ►</w:t>
      </w:r>
      <w:r>
        <w:rPr>
          <w:rFonts w:hint="default" w:ascii="Arial" w:hAnsi="Arial" w:eastAsia="宋体" w:cs="Arial"/>
          <w:i w:val="0"/>
          <w:iCs w:val="0"/>
          <w:caps w:val="0"/>
          <w:color w:val="2484C6"/>
          <w:spacing w:val="0"/>
          <w:kern w:val="0"/>
          <w:sz w:val="26"/>
          <w:szCs w:val="26"/>
          <w:u w:val="none"/>
          <w:bdr w:val="none" w:color="auto" w:sz="0" w:space="0"/>
          <w:shd w:val="clear" w:fill="F8F8F8"/>
          <w:lang w:val="en-US" w:eastAsia="zh-CN" w:bidi="ar"/>
        </w:rPr>
        <w:fldChar w:fldCharType="end"/>
      </w:r>
    </w:p>
    <w:p w14:paraId="7FD3E03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0" w:afterAutospacing="0"/>
        <w:ind w:left="0" w:right="0" w:firstLine="0"/>
        <w:jc w:val="left"/>
        <w:rPr>
          <w:rFonts w:hint="default" w:ascii="Arial" w:hAnsi="Arial" w:cs="Arial"/>
          <w:i w:val="0"/>
          <w:iCs w:val="0"/>
          <w:caps w:val="0"/>
          <w:color w:val="404040"/>
          <w:spacing w:val="0"/>
          <w:sz w:val="26"/>
          <w:szCs w:val="26"/>
        </w:rPr>
      </w:pPr>
    </w:p>
    <w:p w14:paraId="4F8689F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388" w:firstLine="0"/>
        <w:jc w:val="left"/>
        <w:rPr>
          <w:rFonts w:hint="default" w:ascii="Arial" w:hAnsi="Arial" w:cs="Arial"/>
          <w:i w:val="0"/>
          <w:iCs w:val="0"/>
          <w:caps w:val="0"/>
          <w:color w:val="404040"/>
          <w:spacing w:val="0"/>
          <w:sz w:val="26"/>
          <w:szCs w:val="26"/>
        </w:rPr>
      </w:pPr>
      <w:r>
        <w:rPr>
          <w:rStyle w:val="8"/>
          <w:rFonts w:hint="default" w:ascii="Arial" w:hAnsi="Arial" w:eastAsia="宋体" w:cs="Arial"/>
          <w:i w:val="0"/>
          <w:iCs w:val="0"/>
          <w:caps w:val="0"/>
          <w:color w:val="646464"/>
          <w:spacing w:val="0"/>
          <w:kern w:val="0"/>
          <w:sz w:val="36"/>
          <w:szCs w:val="36"/>
          <w:shd w:val="clear" w:fill="F8F8F8"/>
          <w:lang w:val="en-US" w:eastAsia="zh-CN" w:bidi="ar"/>
        </w:rPr>
        <w:t>Dictionary browser</w: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instrText xml:space="preserve"> HYPERLINK "https://www.thefreedictionary.com/_/help/help3.htm" \l "326" </w:instrTex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val="0"/>
          <w:iCs w:val="0"/>
          <w:caps w:val="0"/>
          <w:color w:val="979898"/>
          <w:spacing w:val="0"/>
          <w:sz w:val="26"/>
          <w:szCs w:val="26"/>
          <w:u w:val="none"/>
          <w:bdr w:val="none" w:color="auto" w:sz="0" w:space="0"/>
          <w:shd w:val="clear" w:fill="F8F8F8"/>
        </w:rPr>
        <w:t>?</w: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end"/>
      </w:r>
    </w:p>
    <w:p w14:paraId="0D13C18C">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404040"/>
          <w:spacing w:val="0"/>
          <w:sz w:val="26"/>
          <w:szCs w:val="26"/>
          <w:bdr w:val="none" w:color="auto" w:sz="0" w:space="0"/>
          <w:shd w:val="clear" w:fill="F8F8F8"/>
        </w:rPr>
        <w:t>▲</w:t>
      </w:r>
    </w:p>
    <w:p w14:paraId="72FCF733">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"https://www.thefreedictionary.com/Northern+Spy"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 Spy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0AA8BAD">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"https://www.thefreedictionary.com/northern+storm+petrel"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 storm petrel</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BC7CA3D">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"https://www.thefreedictionary.com/Northern+Territories"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 Territories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5F1D64D">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"https://www.thefreedictionary.com/Northern+Territory"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 Territory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905C73D">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"https://www.thefreedictionary.com/northern+white+cedar"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 white cedar</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2514D49">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"https://www.thefreedictionary.com/northern+whiting"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 whiting</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D417D1B">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"https://www.thefreedictionary.com/northern+woodsia"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 woodsia</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0D87D16">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"https://www.thefreedictionary.com/northerner"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northerner</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575C54A">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"https://www.thefreedictionary.com/northernism"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northernism</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D82310F">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"https://www.thefreedictionary.com/northernize"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northernize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8AB52DD">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"https://www.thefreedictionary.com/Northernly"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Northernly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50B1079">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"https://www.thefreedictionary.com/northernmost"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northernmost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365C347">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"https://www.thefreedictionary.com/northernness"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northernness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2F0747B">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"https://www.thefreedictionary.com/north-facing"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north-facing</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77DFE9B8">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"https://www.thefreedictionary.com/northing"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northing</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FB027F2">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"https://www.thefreedictionary.com/northland"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3359935">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"https://www.thefreedictionary.com/Northlander"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Northlander</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752C133">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"https://www.thefreedictionary.com/Northman"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Northman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DDCB175">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"https://www.thefreedictionary.com/northmost"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northmost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ED9A445">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"https://www.thefreedictionary.com/Northness"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Northness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7A312CEC">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"https://www.thefreedictionary.com/north-northeast"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north-northeast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29920C2">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"https://www.thefreedictionary.com/north-northeasterly"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north-northeasterly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D172E59">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"https://www.thefreedictionary.com/north-northwest"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north-northwest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32E515B">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"https://www.thefreedictionary.com/north-northwesterly"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north-northwesterly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BFED81C">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"https://www.thefreedictionary.com/north-polar"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north-polar</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141B762">
      <w:pPr>
        <w:keepNext w:val="0"/>
        <w:keepLines w:val="0"/>
        <w:widowControl/>
        <w:numPr>
          <w:ilvl w:val="0"/>
          <w:numId w:val="12"/>
        </w:numPr>
        <w:suppressLineNumbers w:val="0"/>
        <w:spacing w:before="0" w:beforeAutospacing="0" w:after="760" w:afterAutospacing="0"/>
        <w:ind w:left="-200" w:right="88" w:hanging="360"/>
        <w:rPr>
          <w:b/>
          <w:bCs/>
        </w:rPr>
      </w:pPr>
      <w:r>
        <w:rPr>
          <w:rFonts w:hint="default" w:ascii="Arial" w:hAnsi="Arial" w:cs="Arial"/>
          <w:b/>
          <w:bCs/>
          <w:i w:val="0"/>
          <w:iCs w:val="0"/>
          <w:caps w:val="0"/>
          <w:color w:val="404040"/>
          <w:spacing w:val="0"/>
          <w:sz w:val="26"/>
          <w:szCs w:val="26"/>
          <w:shd w:val="clear" w:fill="F8F8F8"/>
        </w:rPr>
        <w:t>Northpole</w:t>
      </w:r>
    </w:p>
    <w:p w14:paraId="3BA2F241">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"https://www.thefreedictionary.com/Northrop"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FB2FD5D">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"https://www.thefreedictionary.com/Northrop+Frye"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Frye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84393E7">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"https://www.thefreedictionary.com/North-Sea+gas"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North-Sea gas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D927A84">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"https://www.thefreedictionary.com/north-seeking+pole"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north-seeking pole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88EC0FB">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"https://www.thefreedictionary.com/north-south+direction"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north-south direction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126ACFF">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"https://www.thefreedictionary.com/Northumberland"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Northumberland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CDD8B07">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"https://www.thefreedictionary.com/Northumberland+Strait"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Northumberland Strait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DBCDDDB">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"https://www.thefreedictionary.com/Northumbria"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Northumbria</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58AFA0D">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"https://www.thefreedictionary.com/Northumbrian"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Northumbrian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7C629A1">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"https://www.thefreedictionary.com/northward"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northward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22AB963">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"https://www.thefreedictionary.com/northwardly"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northwardly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4580792">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"https://www.thefreedictionary.com/northwards"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northwards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750A956E">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3F7FCAF">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C9FB4B4">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"https://www.thefreedictionary.com/northwest+by+north"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 by north</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86B27A4">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"https://www.thefreedictionary.com/northwest+by+west"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 by west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283DCD0">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"https://www.thefreedictionary.com/Northwest+Caucasian"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 Caucasian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06028EC">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"https://www.thefreedictionary.com/North-West+Frontier+Province"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 Frontier Province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BF52A0C">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"https://www.thefreedictionary.com/Northwest+Passage"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 Passage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1178D9B">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"https://www.thefreedictionary.com/Northwest+Territories"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 Territories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E53C650">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"https://www.thefreedictionary.com/Northwest+Territory"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 Territory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FBE04EA">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"https://www.thefreedictionary.com/northwest+wind"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 wind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7EFE987">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"https://www.thefreedictionary.com/northwester"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northwester</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0D2F0E7">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"https://www.thefreedictionary.com/northwesterly"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northwesterly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9237AE1">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"https://www.thefreedictionary.com/northwestern"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northwestern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A4906D8">
      <w:pPr>
        <w:keepNext w:val="0"/>
        <w:keepLines w:val="0"/>
        <w:widowControl/>
        <w:numPr>
          <w:ilvl w:val="0"/>
          <w:numId w:val="12"/>
        </w:numPr>
        <w:suppressLineNumbers w:val="0"/>
        <w:spacing w:before="0" w:beforeAutospacing="0" w:after="760" w:afterAutospacing="0"/>
        <w:ind w:left="0" w:right="88" w:hanging="360"/>
      </w:pPr>
      <w:r>
        <w:rPr>
          <w:rFonts w:hint="default" w:ascii="Arial" w:hAnsi="Arial" w:cs="Arial"/>
          <w:i w:val="0"/>
          <w:iCs w:val="0"/>
          <w:caps w:val="0"/>
          <w:color w:val="404040"/>
          <w:spacing w:val="0"/>
          <w:sz w:val="26"/>
          <w:szCs w:val="26"/>
          <w:bdr w:val="none" w:color="auto" w:sz="0" w:space="0"/>
          <w:shd w:val="clear" w:fill="F8F8F8"/>
        </w:rPr>
        <w:t>▼</w:t>
      </w:r>
    </w:p>
    <w:p w14:paraId="09561C2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388" w:firstLine="0"/>
        <w:jc w:val="left"/>
        <w:rPr>
          <w:rFonts w:hint="default" w:ascii="Arial" w:hAnsi="Arial" w:cs="Arial"/>
          <w:i w:val="0"/>
          <w:iCs w:val="0"/>
          <w:caps w:val="0"/>
          <w:color w:val="404040"/>
          <w:spacing w:val="0"/>
          <w:sz w:val="26"/>
          <w:szCs w:val="26"/>
        </w:rPr>
      </w:pPr>
      <w:r>
        <w:rPr>
          <w:rStyle w:val="8"/>
          <w:rFonts w:hint="default" w:ascii="Arial" w:hAnsi="Arial" w:eastAsia="宋体" w:cs="Arial"/>
          <w:i w:val="0"/>
          <w:iCs w:val="0"/>
          <w:caps w:val="0"/>
          <w:color w:val="646464"/>
          <w:spacing w:val="0"/>
          <w:kern w:val="0"/>
          <w:sz w:val="36"/>
          <w:szCs w:val="36"/>
          <w:shd w:val="clear" w:fill="F8F8F8"/>
          <w:lang w:val="en-US" w:eastAsia="zh-CN" w:bidi="ar"/>
        </w:rPr>
        <w:t>Full browser</w: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begin"/>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instrText xml:space="preserve"> HYPERLINK "https://www.thefreedictionary.com/_/help/help3.htm" \l "327" </w:instrTex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separate"/>
      </w:r>
      <w:r>
        <w:rPr>
          <w:rStyle w:val="9"/>
          <w:rFonts w:hint="default" w:ascii="Arial" w:hAnsi="Arial" w:eastAsia="宋体" w:cs="Arial"/>
          <w:i w:val="0"/>
          <w:iCs w:val="0"/>
          <w:caps w:val="0"/>
          <w:color w:val="979898"/>
          <w:spacing w:val="0"/>
          <w:sz w:val="26"/>
          <w:szCs w:val="26"/>
          <w:u w:val="none"/>
          <w:bdr w:val="none" w:color="auto" w:sz="0" w:space="0"/>
          <w:shd w:val="clear" w:fill="F8F8F8"/>
        </w:rPr>
        <w:t>?</w:t>
      </w:r>
      <w:r>
        <w:rPr>
          <w:rFonts w:hint="default" w:ascii="Arial" w:hAnsi="Arial" w:eastAsia="宋体" w:cs="Arial"/>
          <w:i w:val="0"/>
          <w:iCs w:val="0"/>
          <w:caps w:val="0"/>
          <w:color w:val="979898"/>
          <w:spacing w:val="0"/>
          <w:kern w:val="0"/>
          <w:sz w:val="26"/>
          <w:szCs w:val="26"/>
          <w:u w:val="none"/>
          <w:bdr w:val="none" w:color="auto" w:sz="0" w:space="0"/>
          <w:shd w:val="clear" w:fill="F8F8F8"/>
          <w:lang w:val="en-US" w:eastAsia="zh-CN" w:bidi="ar"/>
        </w:rPr>
        <w:fldChar w:fldCharType="end"/>
      </w:r>
    </w:p>
    <w:p w14:paraId="101E7131">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404040"/>
          <w:spacing w:val="0"/>
          <w:sz w:val="26"/>
          <w:szCs w:val="26"/>
          <w:bdr w:val="none" w:color="auto" w:sz="0" w:space="0"/>
          <w:shd w:val="clear" w:fill="F8F8F8"/>
        </w:rPr>
        <w:t>▲</w:t>
      </w:r>
    </w:p>
    <w:p w14:paraId="1B4B0038">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"https://www.thefreedictionary.com/Northland+Regional+Council"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 Regional Council</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6092337">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"https://acronyms.thefreedictionary.com/Northland+Regional+Council+Community+Trust"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 Regional Council Community Trust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E4D7835">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"https://acronyms.thefreedictionary.com/Northland+Regional+Council+of+Governments"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 Regional Council of Governments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E002261">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"https://acronyms.thefreedictionary.com/Northland+Services+for+the+Blind"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 Services for the Blind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A8E3C7A">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"https://acronyms.thefreedictionary.com/Northland+Transportation+Company"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 Transportation Company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4E2EC7D">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"https://acronyms.thefreedictionary.com/Northland+Urban+Rural+Mission"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 Urban Rural Mission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7A475B1">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"https://acronyms.thefreedictionary.com/Northland+Youth+Music+Program"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 Youth Music Program</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43886AB">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"https://acronyms.thefreedictionary.com/Northland:+A+Church+Distributed"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 A Church Distributed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643E3E7">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"https://encyclopedia2.thefreedictionary.com/northlander"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northlander</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4A25496">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"https://www.freethesaurus.com/northlander"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northlander</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3ED5A30">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"https://www.thefreedictionary.com/northlander"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northlander</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A504966">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"https://encyclopedia2.thefreedictionary.com/Northlands"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DF92930">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"https://www.freethesaurus.com/Northlands"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E2CBFBE">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"https://www.thefreedictionary.com/Northlands"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Northlands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65EC427">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"https://encyclopedia2.thefreedictionary.com/Northman"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Northman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332D109">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"https://www.freethesaurus.com/Northman"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Northman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35E538E">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"https://www.thefreedictionary.com/Northman"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Northman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1C19976">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"https://acronyms.thefreedictionary.com/Northmead+Assembly+of+God"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Northmead Assembly of God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59AEE64">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"https://acronyms.thefreedictionary.com/Northmemorial+Amateur+Sports+Association"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Northmemorial Amateur Sports Association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6C07738">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"https://encyclopedia2.thefreedictionary.com/Northmen"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Northmen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EE7A71D">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"https://www.freethesaurus.com/Northmen"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Northmen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DEA9792">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"https://www.thefreedictionary.com/Northmen"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Northmen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1F76613">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"https://acronyms.thefreedictionary.com/Northmoor+Urban+Art+Project"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Northmoor Urban Art Project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21E89EA">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"https://www.freethesaurus.com/northmost"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northmost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F9126B7">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"https://www.thefreedictionary.com/northmost"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northmost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7AA2E9E">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"https://www.freethesaurus.com/northmostly"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northmostly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B524431">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"https://www.thefreedictionary.com/northmostly"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northmostly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7B2BC68B">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"https://acronyms.thefreedictionary.com/NORTHNAVFACENGCOM"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NORTHNAVFACENGCOM</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A1CD056">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"https://www.thefreedictionary.com/Northness"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Northness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01320F7">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"https://acronyms.thefreedictionary.com/Northpoint+Energy+Solutions,+Inc"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Northpoint Energy Solutions, Inc</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76BB6C8B">
      <w:pPr>
        <w:keepNext w:val="0"/>
        <w:keepLines w:val="0"/>
        <w:widowControl/>
        <w:numPr>
          <w:ilvl w:val="0"/>
          <w:numId w:val="13"/>
        </w:numPr>
        <w:suppressLineNumbers w:val="0"/>
        <w:spacing w:before="0" w:beforeAutospacing="0" w:after="760" w:afterAutospacing="0"/>
        <w:ind w:left="-200" w:right="88" w:hanging="360"/>
        <w:rPr>
          <w:b/>
          <w:bCs/>
        </w:rPr>
      </w:pPr>
      <w:r>
        <w:rPr>
          <w:rFonts w:hint="default" w:ascii="Arial" w:hAnsi="Arial" w:cs="Arial"/>
          <w:b/>
          <w:bCs/>
          <w:i w:val="0"/>
          <w:iCs w:val="0"/>
          <w:caps w:val="0"/>
          <w:color w:val="404040"/>
          <w:spacing w:val="0"/>
          <w:sz w:val="26"/>
          <w:szCs w:val="26"/>
          <w:shd w:val="clear" w:fill="F8F8F8"/>
        </w:rPr>
        <w:t>Northpole</w:t>
      </w:r>
    </w:p>
    <w:p w14:paraId="7BB6899D">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"https://acronyms.thefreedictionary.com/Northport+Arts+Coalition"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Northport Arts Coalition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FF8822E">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"https://acronyms.thefreedictionary.com/Northport+Church+of+God"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Northport Church of God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BD790CB">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"https://acronyms.thefreedictionary.com/Northport+Community+Band"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Northport Community Band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A30C3D9">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"https://acronyms.thefreedictionary.com/Northport+Cow+Harbor+United"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Northport Cow Harbor United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AF477F2">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"https://acronyms.thefreedictionary.com/Northport+Huntington+Ice+Hockey+Club"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Northport Huntington Ice Hockey Club</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C0E1458">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"https://acronyms.thefreedictionary.com/Northridge+Center+for+Reproductive+Medicine"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Northridge Center for Reproductive Medicine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FA74086">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"https://acronyms.thefreedictionary.com/Northridge+East+Neighborhood+Council"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Northridge East Neighborhood Council</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D8A60DA">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"https://acronyms.thefreedictionary.com/Northridge+High+School"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Northridge High School</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74CAFE28">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"https://acronyms.thefreedictionary.com/Northrock+Resources+Ltd."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Northrock Resources Ltd.</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10043383">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"https://www.thefreedictionary.com/Northrop"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2AAFB45">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"https://medical-dictionary.thefreedictionary.com/Northrop"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73ECCE2">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"https://www.thefreedictionary.com/Northrop+Aircraft"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Aircraft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0F348AD">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"https://medical-dictionary.thefreedictionary.com/Northrop+Aircraft"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Aircraft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EF88F57">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"https://www.thefreedictionary.com/Northrop+Corporation"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Corporation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4B00FD1">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"https://medical-dictionary.thefreedictionary.com/Northrop+Corporation"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Corporation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93BF6A3">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"https://acronyms.thefreedictionary.com/Northrop+Fields+at+Covenant+Park"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Fields at Covenant Park</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382B6E2">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"https://www.thefreedictionary.com/Northrop+Frye"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Frye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6A3FEB43">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"https://encyclopedia2.thefreedictionary.com/Northrop+Frye"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Frye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CB574A5">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C9D1F3A">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"https://acronyms.thefreedictionary.com/Northrop+Grumman+Corporation"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Corporation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A53868B">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"https://acronyms.thefreedictionary.com/Northrop+Grumman+Electronic+Systems"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Electronic Systems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AB02662">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"https://acronyms.thefreedictionary.com/Northrop+Grumman+Federal+Credit+Union"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Federal Credit Union</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7C7353E">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"https://acronyms.thefreedictionary.com/Northrop+Grumman+Information+Technology"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Information Technology</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1CC0E3C">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"https://acronyms.thefreedictionary.com/Northrop+Grumman+Innovation+Systems"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Innovation Systems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E53BCD3">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"https://acronyms.thefreedictionary.com/Northrop+Grumman+Integrated+Systems"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Integrated Systems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21FF5269">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"https://acronyms.thefreedictionary.com/Northrop+Grumman+International,+Inc."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International, Inc.</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5E2E9E3C">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"https://acronyms.thefreedictionary.com/Northrop+Grumman+Lunar+Lander+Challenge"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Lunar Lander Challenge</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40A141C">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"https://acronyms.thefreedictionary.com/Northrop+Grumman+Marine+Logistics+Support"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Marine Logistics Support</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3B9D01AE">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"https://acronyms.thefreedictionary.com/Northrop+Grumman+Marine+Systems"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Marine Systems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421980FF">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2484C6"/>
          <w:spacing w:val="0"/>
          <w:sz w:val="26"/>
          <w:szCs w:val="26"/>
          <w:u w:val="none"/>
          <w:bdr w:val="none" w:color="auto" w:sz="0" w:space="0"/>
          <w:shd w:val="clear" w:fill="F8F8F8"/>
        </w:rPr>
        <w:fldChar w:fldCharType="begin"/>
      </w:r>
      <w:r>
        <w:rPr>
          <w:rFonts w:hint="default" w:ascii="Arial" w:hAnsi="Arial" w:cs="Arial"/>
          <w:i w:val="0"/>
          <w:iCs w:val="0"/>
          <w:caps w:val="0"/>
          <w:color w:val="2484C6"/>
          <w:spacing w:val="0"/>
          <w:sz w:val="26"/>
          <w:szCs w:val="26"/>
          <w:u w:val="none"/>
          <w:bdr w:val="none" w:color="auto" w:sz="0" w:space="0"/>
          <w:shd w:val="clear" w:fill="F8F8F8"/>
        </w:rPr>
        <w:instrText xml:space="preserve"> HYPERLINK "https://acronyms.thefreedictionary.com/Northrop+Grumman+Mission+Systems" </w:instrText>
      </w:r>
      <w:r>
        <w:rPr>
          <w:rFonts w:hint="default" w:ascii="Arial" w:hAnsi="Arial" w:cs="Arial"/>
          <w:i w:val="0"/>
          <w:iCs w:val="0"/>
          <w:caps w:val="0"/>
          <w:color w:val="2484C6"/>
          <w:spacing w:val="0"/>
          <w:sz w:val="26"/>
          <w:szCs w:val="26"/>
          <w:u w:val="none"/>
          <w:bdr w:val="none" w:color="auto" w:sz="0" w:space="0"/>
          <w:shd w:val="clear" w:fill="F8F8F8"/>
        </w:rPr>
        <w:fldChar w:fldCharType="separate"/>
      </w:r>
      <w:r>
        <w:rPr>
          <w:rStyle w:val="9"/>
          <w:rFonts w:hint="default" w:ascii="Arial" w:hAnsi="Arial" w:cs="Arial"/>
          <w:i w:val="0"/>
          <w:iCs w:val="0"/>
          <w:caps w:val="0"/>
          <w:color w:val="2484C6"/>
          <w:spacing w:val="0"/>
          <w:sz w:val="26"/>
          <w:szCs w:val="26"/>
          <w:u w:val="none"/>
          <w:bdr w:val="none" w:color="auto" w:sz="0" w:space="0"/>
          <w:shd w:val="clear" w:fill="F8F8F8"/>
        </w:rPr>
        <w:t>Northrop Grumman Mission Systems</w:t>
      </w:r>
      <w:r>
        <w:rPr>
          <w:rFonts w:hint="default" w:ascii="Arial" w:hAnsi="Arial" w:cs="Arial"/>
          <w:i w:val="0"/>
          <w:iCs w:val="0"/>
          <w:caps w:val="0"/>
          <w:color w:val="2484C6"/>
          <w:spacing w:val="0"/>
          <w:sz w:val="26"/>
          <w:szCs w:val="26"/>
          <w:u w:val="none"/>
          <w:bdr w:val="none" w:color="auto" w:sz="0" w:space="0"/>
          <w:shd w:val="clear" w:fill="F8F8F8"/>
        </w:rPr>
        <w:fldChar w:fldCharType="end"/>
      </w:r>
    </w:p>
    <w:p w14:paraId="0CD13C8F">
      <w:pPr>
        <w:keepNext w:val="0"/>
        <w:keepLines w:val="0"/>
        <w:widowControl/>
        <w:numPr>
          <w:ilvl w:val="0"/>
          <w:numId w:val="13"/>
        </w:numPr>
        <w:suppressLineNumbers w:val="0"/>
        <w:spacing w:before="0" w:beforeAutospacing="0" w:after="760" w:afterAutospacing="0"/>
        <w:ind w:left="0" w:right="88" w:hanging="360"/>
      </w:pPr>
      <w:r>
        <w:rPr>
          <w:rFonts w:hint="default" w:ascii="Arial" w:hAnsi="Arial" w:cs="Arial"/>
          <w:i w:val="0"/>
          <w:iCs w:val="0"/>
          <w:caps w:val="0"/>
          <w:color w:val="404040"/>
          <w:spacing w:val="0"/>
          <w:sz w:val="26"/>
          <w:szCs w:val="26"/>
          <w:bdr w:val="none" w:color="auto" w:sz="0" w:space="0"/>
          <w:shd w:val="clear" w:fill="F8F8F8"/>
        </w:rPr>
        <w:t>▼</w:t>
      </w:r>
    </w:p>
    <w:p w14:paraId="2D2C840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left"/>
        <w:rPr>
          <w:rFonts w:hint="default" w:ascii="Arial" w:hAnsi="Arial" w:cs="Arial"/>
          <w:i w:val="0"/>
          <w:iCs w:val="0"/>
          <w:caps w:val="0"/>
          <w:color w:val="404040"/>
          <w:spacing w:val="0"/>
          <w:sz w:val="26"/>
          <w:szCs w:val="26"/>
        </w:rPr>
      </w:pP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begin"/>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instrText xml:space="preserve"> HYPERLINK "https://www.thefreedictionary.com/iiniogvqjexbvlrndhuvltrqnpswgka" </w:instrTex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separate"/>
      </w:r>
      <w:r>
        <w:rPr>
          <w:rStyle w:val="9"/>
          <w:rFonts w:hint="default" w:ascii="Arial" w:hAnsi="Arial" w:eastAsia="宋体" w:cs="Arial"/>
          <w:b/>
          <w:bCs/>
          <w:i w:val="0"/>
          <w:iCs w:val="0"/>
          <w:caps w:val="0"/>
          <w:color w:val="2484C6"/>
          <w:spacing w:val="0"/>
          <w:sz w:val="26"/>
          <w:szCs w:val="26"/>
          <w:u w:val="none"/>
          <w:bdr w:val="none" w:color="auto" w:sz="0" w:space="0"/>
        </w:rPr>
        <w:t>Correct all </w:t>
      </w:r>
      <w:del w:id="4">
        <w:r>
          <w:rPr>
            <w:rStyle w:val="9"/>
            <w:rFonts w:hint="default" w:ascii="Arial" w:hAnsi="Arial" w:eastAsia="宋体" w:cs="Arial"/>
            <w:b/>
            <w:bCs/>
            <w:i w:val="0"/>
            <w:iCs w:val="0"/>
            <w:caps w:val="0"/>
            <w:color w:val="2484C6"/>
            <w:spacing w:val="0"/>
            <w:sz w:val="26"/>
            <w:szCs w:val="26"/>
            <w:u w:val="none"/>
            <w:bdr w:val="none" w:color="auto" w:sz="0" w:space="0"/>
          </w:rPr>
          <w:delText>you're</w:delText>
        </w:r>
      </w:del>
      <w:r>
        <w:rPr>
          <w:rStyle w:val="9"/>
          <w:rFonts w:hint="default" w:ascii="Arial" w:hAnsi="Arial" w:eastAsia="宋体" w:cs="Arial"/>
          <w:b/>
          <w:bCs/>
          <w:i w:val="0"/>
          <w:iCs w:val="0"/>
          <w:caps w:val="0"/>
          <w:color w:val="2484C6"/>
          <w:spacing w:val="0"/>
          <w:sz w:val="26"/>
          <w:szCs w:val="26"/>
          <w:u w:val="none"/>
          <w:bdr w:val="none" w:color="auto" w:sz="0" w:space="0"/>
        </w:rPr>
        <w:t> </w:t>
      </w:r>
      <w:ins w:id="5">
        <w:r>
          <w:rPr>
            <w:rStyle w:val="9"/>
            <w:rFonts w:hint="default" w:ascii="Arial" w:hAnsi="Arial" w:eastAsia="宋体" w:cs="Arial"/>
            <w:b/>
            <w:bCs/>
            <w:i w:val="0"/>
            <w:iCs w:val="0"/>
            <w:caps w:val="0"/>
            <w:color w:val="2484C6"/>
            <w:spacing w:val="0"/>
            <w:sz w:val="26"/>
            <w:szCs w:val="26"/>
            <w:u w:val="none"/>
            <w:bdr w:val="none" w:color="auto" w:sz="0" w:space="0"/>
          </w:rPr>
          <w:t>your</w:t>
        </w:r>
      </w:ins>
      <w:r>
        <w:rPr>
          <w:rStyle w:val="9"/>
          <w:rFonts w:hint="default" w:ascii="Arial" w:hAnsi="Arial" w:eastAsia="宋体" w:cs="Arial"/>
          <w:b/>
          <w:bCs/>
          <w:i w:val="0"/>
          <w:iCs w:val="0"/>
          <w:caps w:val="0"/>
          <w:color w:val="2484C6"/>
          <w:spacing w:val="0"/>
          <w:sz w:val="26"/>
          <w:szCs w:val="26"/>
          <w:u w:val="none"/>
          <w:bdr w:val="none" w:color="auto" w:sz="0" w:space="0"/>
        </w:rPr>
        <w:t> grammar errors instantly. Try it now.</w:t>
      </w:r>
      <w:r>
        <w:rPr>
          <w:rFonts w:hint="default" w:ascii="Arial" w:hAnsi="Arial" w:eastAsia="宋体" w:cs="Arial"/>
          <w:b/>
          <w:bCs/>
          <w:i w:val="0"/>
          <w:iCs w:val="0"/>
          <w:caps w:val="0"/>
          <w:color w:val="2484C6"/>
          <w:spacing w:val="0"/>
          <w:kern w:val="0"/>
          <w:sz w:val="26"/>
          <w:szCs w:val="26"/>
          <w:u w:val="none"/>
          <w:bdr w:val="none" w:color="auto" w:sz="0" w:space="0"/>
          <w:lang w:val="en-US" w:eastAsia="zh-CN" w:bidi="ar"/>
        </w:rPr>
        <w:fldChar w:fldCharType="end"/>
      </w:r>
    </w:p>
    <w:p w14:paraId="5E07616E">
      <w:pPr>
        <w:keepNext w:val="0"/>
        <w:keepLines w:val="0"/>
        <w:widowControl/>
        <w:numPr>
          <w:ilvl w:val="0"/>
          <w:numId w:val="14"/>
        </w:numPr>
        <w:suppressLineNumbers w:val="0"/>
        <w:spacing w:before="0" w:beforeAutospacing="0" w:after="540" w:afterAutospacing="0"/>
        <w:ind w:left="620" w:right="0" w:hanging="360"/>
        <w:jc w:val="center"/>
        <w:textAlignment w:val="center"/>
      </w:pPr>
      <w:r>
        <w:rPr>
          <w:rFonts w:hint="default" w:ascii="Arial" w:hAnsi="Arial" w:cs="Arial"/>
          <w:i w:val="0"/>
          <w:iCs w:val="0"/>
          <w:caps w:val="0"/>
          <w:color w:val="2484C6"/>
          <w:spacing w:val="0"/>
          <w:sz w:val="26"/>
          <w:szCs w:val="26"/>
          <w:u w:val="none"/>
          <w:shd w:val="clear" w:fill="FFFFFF"/>
        </w:rPr>
        <w:t>Facebook Share</w:t>
      </w:r>
    </w:p>
    <w:p w14:paraId="471FE789">
      <w:pPr>
        <w:keepNext w:val="0"/>
        <w:keepLines w:val="0"/>
        <w:widowControl/>
        <w:suppressLineNumbers w:val="0"/>
        <w:pBdr>
          <w:top w:val="single" w:color="DADADA" w:sz="8" w:space="0"/>
          <w:left w:val="single" w:color="DADADA" w:sz="8" w:space="0"/>
          <w:bottom w:val="single" w:color="DADADA" w:sz="8" w:space="0"/>
          <w:right w:val="single" w:color="DADADA" w:sz="8" w:space="0"/>
        </w:pBdr>
        <w:shd w:val="clear" w:fill="FFFFFF"/>
        <w:spacing w:before="0" w:beforeAutospacing="0" w:after="80" w:afterAutospacing="0"/>
        <w:ind w:left="620" w:right="0" w:firstLine="0"/>
        <w:jc w:val="center"/>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bdr w:val="none" w:color="auto" w:sz="0" w:space="0"/>
          <w:shd w:val="clear" w:fill="FFFFFF"/>
          <w:lang w:val="en-US" w:eastAsia="zh-CN" w:bidi="ar"/>
        </w:rPr>
        <w:t> </w:t>
      </w:r>
    </w:p>
    <w:p w14:paraId="2B02E378">
      <w:pPr>
        <w:keepNext w:val="0"/>
        <w:keepLines w:val="0"/>
        <w:widowControl/>
        <w:numPr>
          <w:ilvl w:val="0"/>
          <w:numId w:val="14"/>
        </w:numPr>
        <w:suppressLineNumbers w:val="0"/>
        <w:spacing w:before="0" w:beforeAutospacing="0" w:after="300" w:afterAutospacing="0"/>
        <w:ind w:left="620" w:right="0" w:hanging="360"/>
        <w:jc w:val="center"/>
        <w:textAlignment w:val="center"/>
      </w:pPr>
      <w:r>
        <w:rPr>
          <w:rFonts w:hint="default" w:ascii="Arial" w:hAnsi="Arial" w:cs="Arial"/>
          <w:i w:val="0"/>
          <w:iCs w:val="0"/>
          <w:caps w:val="0"/>
          <w:color w:val="2484C6"/>
          <w:spacing w:val="0"/>
          <w:sz w:val="26"/>
          <w:szCs w:val="26"/>
          <w:u w:val="none"/>
          <w:shd w:val="clear" w:fill="FFFFFF"/>
        </w:rPr>
        <w:t>Twitter</w:t>
      </w:r>
    </w:p>
    <w:p w14:paraId="57B683BE">
      <w:pPr>
        <w:keepNext w:val="0"/>
        <w:keepLines w:val="0"/>
        <w:widowControl/>
        <w:suppressLineNumbers w:val="0"/>
        <w:spacing w:before="0" w:beforeAutospacing="0"/>
        <w:ind w:left="620" w:right="0"/>
        <w:jc w:val="left"/>
      </w:pPr>
      <w:r>
        <w:rPr>
          <w:rFonts w:hint="default" w:ascii="Arial" w:hAnsi="Arial" w:eastAsia="宋体" w:cs="Arial"/>
          <w:i w:val="0"/>
          <w:iCs w:val="0"/>
          <w:caps w:val="0"/>
          <w:color w:val="404040"/>
          <w:spacing w:val="0"/>
          <w:kern w:val="0"/>
          <w:sz w:val="26"/>
          <w:szCs w:val="26"/>
          <w:bdr w:val="none" w:color="auto" w:sz="0" w:space="0"/>
          <w:shd w:val="clear" w:fill="FFFFFF"/>
          <w:lang w:val="en-US" w:eastAsia="zh-CN" w:bidi="ar"/>
        </w:rPr>
        <w:t> </w:t>
      </w:r>
    </w:p>
    <w:p w14:paraId="2DD161E0">
      <w:pPr>
        <w:keepNext w:val="0"/>
        <w:keepLines w:val="0"/>
        <w:widowControl/>
        <w:suppressLineNumbers w:val="0"/>
        <w:pBdr>
          <w:top w:val="single" w:color="DADADA" w:sz="8" w:space="17"/>
          <w:left w:val="single" w:color="DADADA" w:sz="8" w:space="4"/>
          <w:bottom w:val="single" w:color="DADADA" w:sz="8" w:space="0"/>
          <w:right w:val="single" w:color="DADADA" w:sz="8" w:space="4"/>
        </w:pBdr>
        <w:shd w:val="clear" w:fill="FFFFFF"/>
        <w:spacing w:before="0" w:beforeAutospacing="0"/>
        <w:ind w:left="620" w:right="0" w:firstLine="0"/>
        <w:jc w:val="center"/>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FFFFFF"/>
          <w:spacing w:val="-20"/>
          <w:kern w:val="0"/>
          <w:sz w:val="0"/>
          <w:szCs w:val="0"/>
          <w:u w:val="none"/>
          <w:shd w:val="clear" w:fill="FFFFFF"/>
          <w:lang w:val="en-US" w:eastAsia="zh-CN" w:bidi="ar"/>
        </w:rPr>
        <w:t>CITE</w:t>
      </w:r>
    </w:p>
    <w:p w14:paraId="7ACE4BE6">
      <w:pPr>
        <w:keepNext w:val="0"/>
        <w:keepLines w:val="0"/>
        <w:widowControl/>
        <w:numPr>
          <w:ilvl w:val="0"/>
          <w:numId w:val="15"/>
        </w:numPr>
        <w:suppressLineNumbers w:val="0"/>
        <w:spacing w:before="0" w:beforeAutospacing="0" w:after="160" w:afterAutospacing="0"/>
        <w:ind w:left="640" w:right="20" w:hanging="360"/>
        <w:jc w:val="center"/>
        <w:textAlignment w:val="center"/>
      </w:pPr>
      <w:r>
        <w:rPr>
          <w:rFonts w:hint="default" w:ascii="Arial" w:hAnsi="Arial" w:cs="Arial"/>
          <w:i w:val="0"/>
          <w:iCs w:val="0"/>
          <w:caps w:val="0"/>
          <w:color w:val="2484C6"/>
          <w:spacing w:val="0"/>
          <w:sz w:val="26"/>
          <w:szCs w:val="26"/>
          <w:u w:val="none"/>
          <w:shd w:val="clear" w:fill="FFFFFF"/>
        </w:rPr>
        <w:fldChar w:fldCharType="begin"/>
      </w:r>
      <w:r>
        <w:rPr>
          <w:rFonts w:hint="default" w:ascii="Arial" w:hAnsi="Arial" w:cs="Arial"/>
          <w:i w:val="0"/>
          <w:iCs w:val="0"/>
          <w:caps w:val="0"/>
          <w:color w:val="2484C6"/>
          <w:spacing w:val="0"/>
          <w:sz w:val="26"/>
          <w:szCs w:val="26"/>
          <w:u w:val="none"/>
          <w:shd w:val="clear" w:fill="FFFFFF"/>
        </w:rPr>
        <w:instrText xml:space="preserve"> HYPERLINK "https://www.facebook.com/pages/TheFreeDictionary/340660446629" \o "Follow on Facebook" </w:instrText>
      </w:r>
      <w:r>
        <w:rPr>
          <w:rFonts w:hint="default" w:ascii="Arial" w:hAnsi="Arial" w:cs="Arial"/>
          <w:i w:val="0"/>
          <w:iCs w:val="0"/>
          <w:caps w:val="0"/>
          <w:color w:val="2484C6"/>
          <w:spacing w:val="0"/>
          <w:sz w:val="26"/>
          <w:szCs w:val="26"/>
          <w:u w:val="none"/>
          <w:shd w:val="clear" w:fill="FFFFFF"/>
        </w:rPr>
        <w:fldChar w:fldCharType="separate"/>
      </w:r>
      <w:r>
        <w:rPr>
          <w:rFonts w:hint="default" w:ascii="Arial" w:hAnsi="Arial" w:cs="Arial"/>
          <w:i w:val="0"/>
          <w:iCs w:val="0"/>
          <w:caps w:val="0"/>
          <w:color w:val="2484C6"/>
          <w:spacing w:val="0"/>
          <w:sz w:val="26"/>
          <w:szCs w:val="26"/>
          <w:u w:val="none"/>
          <w:shd w:val="clear" w:fill="FFFFFF"/>
        </w:rPr>
        <w:fldChar w:fldCharType="end"/>
      </w:r>
    </w:p>
    <w:p w14:paraId="035BE625">
      <w:pPr>
        <w:keepNext w:val="0"/>
        <w:keepLines w:val="0"/>
        <w:widowControl/>
        <w:numPr>
          <w:ilvl w:val="0"/>
          <w:numId w:val="15"/>
        </w:numPr>
        <w:suppressLineNumbers w:val="0"/>
        <w:spacing w:before="0" w:beforeAutospacing="0" w:after="160" w:afterAutospacing="0"/>
        <w:ind w:left="640" w:right="20" w:hanging="360"/>
        <w:jc w:val="center"/>
        <w:textAlignment w:val="center"/>
      </w:pPr>
      <w:r>
        <w:rPr>
          <w:rFonts w:hint="default" w:ascii="Arial" w:hAnsi="Arial" w:cs="Arial"/>
          <w:i w:val="0"/>
          <w:iCs w:val="0"/>
          <w:caps w:val="0"/>
          <w:color w:val="2484C6"/>
          <w:spacing w:val="0"/>
          <w:sz w:val="26"/>
          <w:szCs w:val="26"/>
          <w:u w:val="none"/>
          <w:shd w:val="clear" w:fill="FFFFFF"/>
        </w:rPr>
        <w:fldChar w:fldCharType="begin"/>
      </w:r>
      <w:r>
        <w:rPr>
          <w:rFonts w:hint="default" w:ascii="Arial" w:hAnsi="Arial" w:cs="Arial"/>
          <w:i w:val="0"/>
          <w:iCs w:val="0"/>
          <w:caps w:val="0"/>
          <w:color w:val="2484C6"/>
          <w:spacing w:val="0"/>
          <w:sz w:val="26"/>
          <w:szCs w:val="26"/>
          <w:u w:val="none"/>
          <w:shd w:val="clear" w:fill="FFFFFF"/>
        </w:rPr>
        <w:instrText xml:space="preserve"> HYPERLINK "https://twitter.com/farlex" \o "Follow on Twitter" </w:instrText>
      </w:r>
      <w:r>
        <w:rPr>
          <w:rFonts w:hint="default" w:ascii="Arial" w:hAnsi="Arial" w:cs="Arial"/>
          <w:i w:val="0"/>
          <w:iCs w:val="0"/>
          <w:caps w:val="0"/>
          <w:color w:val="2484C6"/>
          <w:spacing w:val="0"/>
          <w:sz w:val="26"/>
          <w:szCs w:val="26"/>
          <w:u w:val="none"/>
          <w:shd w:val="clear" w:fill="FFFFFF"/>
        </w:rPr>
        <w:fldChar w:fldCharType="separate"/>
      </w:r>
      <w:r>
        <w:rPr>
          <w:rFonts w:hint="default" w:ascii="Arial" w:hAnsi="Arial" w:cs="Arial"/>
          <w:i w:val="0"/>
          <w:iCs w:val="0"/>
          <w:caps w:val="0"/>
          <w:color w:val="2484C6"/>
          <w:spacing w:val="0"/>
          <w:sz w:val="26"/>
          <w:szCs w:val="26"/>
          <w:u w:val="none"/>
          <w:shd w:val="clear" w:fill="FFFFFF"/>
        </w:rPr>
        <w:fldChar w:fldCharType="end"/>
      </w:r>
    </w:p>
    <w:p w14:paraId="56222595">
      <w:pPr>
        <w:keepNext w:val="0"/>
        <w:keepLines w:val="0"/>
        <w:widowControl/>
        <w:numPr>
          <w:ilvl w:val="0"/>
          <w:numId w:val="15"/>
        </w:numPr>
        <w:suppressLineNumbers w:val="0"/>
        <w:spacing w:before="0" w:beforeAutospacing="0" w:after="160" w:afterAutospacing="0"/>
        <w:ind w:left="640" w:right="20" w:hanging="360"/>
        <w:jc w:val="center"/>
        <w:textAlignment w:val="center"/>
      </w:pPr>
      <w:r>
        <w:rPr>
          <w:rFonts w:hint="default" w:ascii="Arial" w:hAnsi="Arial" w:cs="Arial"/>
          <w:i w:val="0"/>
          <w:iCs w:val="0"/>
          <w:caps w:val="0"/>
          <w:color w:val="2484C6"/>
          <w:spacing w:val="0"/>
          <w:sz w:val="26"/>
          <w:szCs w:val="26"/>
          <w:u w:val="none"/>
          <w:shd w:val="clear" w:fill="FFFFFF"/>
        </w:rPr>
        <w:fldChar w:fldCharType="begin"/>
      </w:r>
      <w:r>
        <w:rPr>
          <w:rFonts w:hint="default" w:ascii="Arial" w:hAnsi="Arial" w:cs="Arial"/>
          <w:i w:val="0"/>
          <w:iCs w:val="0"/>
          <w:caps w:val="0"/>
          <w:color w:val="2484C6"/>
          <w:spacing w:val="0"/>
          <w:sz w:val="26"/>
          <w:szCs w:val="26"/>
          <w:u w:val="none"/>
          <w:shd w:val="clear" w:fill="FFFFFF"/>
        </w:rPr>
        <w:instrText xml:space="preserve"> HYPERLINK "http://www.thefreedictionary.com/_/WoD/rss.aspx" \o "Follow with RSS" </w:instrText>
      </w:r>
      <w:r>
        <w:rPr>
          <w:rFonts w:hint="default" w:ascii="Arial" w:hAnsi="Arial" w:cs="Arial"/>
          <w:i w:val="0"/>
          <w:iCs w:val="0"/>
          <w:caps w:val="0"/>
          <w:color w:val="2484C6"/>
          <w:spacing w:val="0"/>
          <w:sz w:val="26"/>
          <w:szCs w:val="26"/>
          <w:u w:val="none"/>
          <w:shd w:val="clear" w:fill="FFFFFF"/>
        </w:rPr>
        <w:fldChar w:fldCharType="separate"/>
      </w:r>
      <w:r>
        <w:rPr>
          <w:rFonts w:hint="default" w:ascii="Arial" w:hAnsi="Arial" w:cs="Arial"/>
          <w:i w:val="0"/>
          <w:iCs w:val="0"/>
          <w:caps w:val="0"/>
          <w:color w:val="2484C6"/>
          <w:spacing w:val="0"/>
          <w:sz w:val="26"/>
          <w:szCs w:val="26"/>
          <w:u w:val="none"/>
          <w:shd w:val="clear" w:fill="FFFFFF"/>
        </w:rPr>
        <w:fldChar w:fldCharType="end"/>
      </w:r>
    </w:p>
    <w:p w14:paraId="31CE8BB4">
      <w:pPr>
        <w:keepNext w:val="0"/>
        <w:keepLines w:val="0"/>
        <w:widowControl/>
        <w:numPr>
          <w:ilvl w:val="0"/>
          <w:numId w:val="15"/>
        </w:numPr>
        <w:suppressLineNumbers w:val="0"/>
        <w:spacing w:before="0" w:beforeAutospacing="0" w:after="160" w:afterAutospacing="0"/>
        <w:ind w:left="640" w:right="20" w:hanging="360"/>
        <w:jc w:val="center"/>
        <w:textAlignment w:val="center"/>
      </w:pPr>
      <w:r>
        <w:rPr>
          <w:rFonts w:hint="default" w:ascii="Arial" w:hAnsi="Arial" w:cs="Arial"/>
          <w:i w:val="0"/>
          <w:iCs w:val="0"/>
          <w:caps w:val="0"/>
          <w:color w:val="2484C6"/>
          <w:spacing w:val="0"/>
          <w:sz w:val="26"/>
          <w:szCs w:val="26"/>
          <w:u w:val="none"/>
          <w:shd w:val="clear" w:fill="FFFFFF"/>
        </w:rPr>
        <w:fldChar w:fldCharType="begin"/>
      </w:r>
      <w:r>
        <w:rPr>
          <w:rFonts w:hint="default" w:ascii="Arial" w:hAnsi="Arial" w:cs="Arial"/>
          <w:i w:val="0"/>
          <w:iCs w:val="0"/>
          <w:caps w:val="0"/>
          <w:color w:val="2484C6"/>
          <w:spacing w:val="0"/>
          <w:sz w:val="26"/>
          <w:szCs w:val="26"/>
          <w:u w:val="none"/>
          <w:shd w:val="clear" w:fill="FFFFFF"/>
        </w:rPr>
        <w:instrText xml:space="preserve"> HYPERLINK "https://word-of-the-day.thefreedictionary.com/subscribe.aspx" \o "Daily Newsletter" </w:instrText>
      </w:r>
      <w:r>
        <w:rPr>
          <w:rFonts w:hint="default" w:ascii="Arial" w:hAnsi="Arial" w:cs="Arial"/>
          <w:i w:val="0"/>
          <w:iCs w:val="0"/>
          <w:caps w:val="0"/>
          <w:color w:val="2484C6"/>
          <w:spacing w:val="0"/>
          <w:sz w:val="26"/>
          <w:szCs w:val="26"/>
          <w:u w:val="none"/>
          <w:shd w:val="clear" w:fill="FFFFFF"/>
        </w:rPr>
        <w:fldChar w:fldCharType="separate"/>
      </w:r>
      <w:r>
        <w:rPr>
          <w:rFonts w:hint="default" w:ascii="Arial" w:hAnsi="Arial" w:cs="Arial"/>
          <w:i w:val="0"/>
          <w:iCs w:val="0"/>
          <w:caps w:val="0"/>
          <w:color w:val="2484C6"/>
          <w:spacing w:val="0"/>
          <w:sz w:val="26"/>
          <w:szCs w:val="26"/>
          <w:u w:val="none"/>
          <w:shd w:val="clear" w:fill="FFFFFF"/>
        </w:rPr>
        <w:fldChar w:fldCharType="end"/>
      </w:r>
    </w:p>
    <w:p w14:paraId="21F360F2">
      <w:pPr>
        <w:keepNext w:val="0"/>
        <w:keepLines w:val="0"/>
        <w:widowControl/>
        <w:numPr>
          <w:ilvl w:val="0"/>
          <w:numId w:val="16"/>
        </w:numPr>
        <w:suppressLineNumbers w:val="0"/>
        <w:spacing w:before="0" w:beforeAutospacing="0" w:after="160" w:afterAutospacing="0"/>
        <w:ind w:left="640" w:right="20" w:hanging="360"/>
        <w:jc w:val="center"/>
        <w:textAlignment w:val="center"/>
      </w:pPr>
    </w:p>
    <w:p w14:paraId="444B0C93">
      <w:pPr>
        <w:keepNext w:val="0"/>
        <w:keepLines w:val="0"/>
        <w:widowControl/>
        <w:numPr>
          <w:ilvl w:val="0"/>
          <w:numId w:val="16"/>
        </w:numPr>
        <w:suppressLineNumbers w:val="0"/>
        <w:spacing w:before="0" w:beforeAutospacing="0" w:after="160" w:afterAutospacing="0"/>
        <w:ind w:left="640" w:right="20" w:hanging="360"/>
        <w:jc w:val="center"/>
        <w:textAlignment w:val="center"/>
      </w:pPr>
    </w:p>
    <w:p w14:paraId="0244A34D">
      <w:pPr>
        <w:keepNext w:val="0"/>
        <w:keepLines w:val="0"/>
        <w:widowControl/>
        <w:numPr>
          <w:ilvl w:val="0"/>
          <w:numId w:val="16"/>
        </w:numPr>
        <w:suppressLineNumbers w:val="0"/>
        <w:spacing w:before="0" w:beforeAutospacing="0" w:after="160" w:afterAutospacing="0"/>
        <w:ind w:left="640" w:right="20" w:hanging="360"/>
        <w:jc w:val="center"/>
        <w:textAlignment w:val="center"/>
      </w:pPr>
    </w:p>
    <w:p w14:paraId="7C8F0003">
      <w:pPr>
        <w:keepNext w:val="0"/>
        <w:keepLines w:val="0"/>
        <w:widowControl/>
        <w:numPr>
          <w:ilvl w:val="0"/>
          <w:numId w:val="16"/>
        </w:numPr>
        <w:suppressLineNumbers w:val="0"/>
        <w:spacing w:before="0" w:beforeAutospacing="0" w:after="160" w:afterAutospacing="0"/>
        <w:ind w:left="640" w:right="20" w:hanging="360"/>
        <w:jc w:val="center"/>
        <w:textAlignment w:val="center"/>
      </w:pPr>
    </w:p>
    <w:p w14:paraId="5A3788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20" w:right="0" w:firstLine="0"/>
        <w:jc w:val="center"/>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2484C6"/>
          <w:spacing w:val="0"/>
          <w:kern w:val="0"/>
          <w:sz w:val="26"/>
          <w:szCs w:val="26"/>
          <w:u w:val="none"/>
          <w:bdr w:val="single" w:color="DADADA" w:sz="8" w:space="0"/>
          <w:shd w:val="clear" w:fill="FFFFFF"/>
          <w:lang w:val="en-US" w:eastAsia="zh-CN" w:bidi="ar"/>
        </w:rPr>
        <w:t>Open / Close</w:t>
      </w:r>
    </w:p>
    <w:p w14:paraId="0B539456">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120" w:afterAutospacing="0"/>
        <w:ind w:left="-199980" w:right="-199980" w:firstLine="0"/>
        <w:jc w:val="center"/>
        <w:rPr>
          <w:rFonts w:hint="default" w:ascii="Arial" w:hAnsi="Arial" w:cs="Arial"/>
          <w:i w:val="0"/>
          <w:iCs w:val="0"/>
          <w:caps w:val="0"/>
          <w:color w:val="404040"/>
          <w:spacing w:val="0"/>
          <w:sz w:val="26"/>
          <w:szCs w:val="26"/>
        </w:rPr>
      </w:pPr>
      <w:r>
        <w:rPr>
          <w:rStyle w:val="8"/>
          <w:rFonts w:hint="default" w:ascii="Arial" w:hAnsi="Arial" w:eastAsia="宋体" w:cs="Arial"/>
          <w:i w:val="0"/>
          <w:iCs w:val="0"/>
          <w:caps w:val="0"/>
          <w:color w:val="646464"/>
          <w:spacing w:val="0"/>
          <w:kern w:val="0"/>
          <w:sz w:val="50"/>
          <w:szCs w:val="50"/>
          <w:shd w:val="clear" w:fill="EEEEEE"/>
          <w:lang w:val="en-US" w:eastAsia="zh-CN" w:bidi="ar"/>
        </w:rPr>
        <w:t>More from</w:t>
      </w:r>
      <w:r>
        <w:rPr>
          <w:rStyle w:val="8"/>
          <w:rFonts w:hint="default" w:ascii="Arial" w:hAnsi="Arial" w:eastAsia="宋体" w:cs="Arial"/>
          <w:i w:val="0"/>
          <w:iCs w:val="0"/>
          <w:caps w:val="0"/>
          <w:color w:val="2484C6"/>
          <w:spacing w:val="-20"/>
          <w:kern w:val="0"/>
          <w:sz w:val="0"/>
          <w:szCs w:val="0"/>
          <w:u w:val="none"/>
          <w:shd w:val="clear" w:fill="EEEEEE"/>
          <w:lang w:val="en-US" w:eastAsia="zh-CN" w:bidi="ar"/>
        </w:rPr>
        <w:fldChar w:fldCharType="begin"/>
      </w:r>
      <w:r>
        <w:rPr>
          <w:rStyle w:val="8"/>
          <w:rFonts w:hint="default" w:ascii="Arial" w:hAnsi="Arial" w:eastAsia="宋体" w:cs="Arial"/>
          <w:i w:val="0"/>
          <w:iCs w:val="0"/>
          <w:caps w:val="0"/>
          <w:color w:val="2484C6"/>
          <w:spacing w:val="-20"/>
          <w:kern w:val="0"/>
          <w:sz w:val="0"/>
          <w:szCs w:val="0"/>
          <w:u w:val="none"/>
          <w:shd w:val="clear" w:fill="EEEEEE"/>
          <w:lang w:val="en-US" w:eastAsia="zh-CN" w:bidi="ar"/>
        </w:rPr>
        <w:instrText xml:space="preserve"> HYPERLINK "https://www.thefreedictionary.com/" </w:instrText>
      </w:r>
      <w:r>
        <w:rPr>
          <w:rStyle w:val="8"/>
          <w:rFonts w:hint="default" w:ascii="Arial" w:hAnsi="Arial" w:eastAsia="宋体" w:cs="Arial"/>
          <w:i w:val="0"/>
          <w:iCs w:val="0"/>
          <w:caps w:val="0"/>
          <w:color w:val="2484C6"/>
          <w:spacing w:val="-20"/>
          <w:kern w:val="0"/>
          <w:sz w:val="0"/>
          <w:szCs w:val="0"/>
          <w:u w:val="none"/>
          <w:shd w:val="clear" w:fill="EEEEEE"/>
          <w:lang w:val="en-US" w:eastAsia="zh-CN" w:bidi="ar"/>
        </w:rPr>
        <w:fldChar w:fldCharType="separate"/>
      </w:r>
      <w:r>
        <w:rPr>
          <w:rStyle w:val="9"/>
          <w:rFonts w:hint="default" w:ascii="Arial" w:hAnsi="Arial" w:eastAsia="宋体" w:cs="Arial"/>
          <w:i w:val="0"/>
          <w:iCs w:val="0"/>
          <w:caps w:val="0"/>
          <w:color w:val="2484C6"/>
          <w:spacing w:val="-20"/>
          <w:sz w:val="0"/>
          <w:szCs w:val="0"/>
          <w:u w:val="none"/>
          <w:shd w:val="clear" w:fill="EEEEEE"/>
        </w:rPr>
        <w:t>Dictionary, Thesaurus, and Translations</w:t>
      </w:r>
      <w:r>
        <w:rPr>
          <w:rStyle w:val="8"/>
          <w:rFonts w:hint="default" w:ascii="Arial" w:hAnsi="Arial" w:eastAsia="宋体" w:cs="Arial"/>
          <w:i w:val="0"/>
          <w:iCs w:val="0"/>
          <w:caps w:val="0"/>
          <w:color w:val="2484C6"/>
          <w:spacing w:val="-20"/>
          <w:kern w:val="0"/>
          <w:sz w:val="0"/>
          <w:szCs w:val="0"/>
          <w:u w:val="none"/>
          <w:shd w:val="clear" w:fill="EEEEEE"/>
          <w:lang w:val="en-US" w:eastAsia="zh-CN" w:bidi="ar"/>
        </w:rPr>
        <w:fldChar w:fldCharType="end"/>
      </w:r>
    </w:p>
    <w:p w14:paraId="1C5071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0" w:afterAutospacing="0" w:line="300" w:lineRule="atLeast"/>
        <w:ind w:left="0" w:right="0" w:firstLine="0"/>
        <w:jc w:val="center"/>
        <w:rPr>
          <w:rFonts w:hint="default" w:ascii="Arial" w:hAnsi="Arial" w:cs="Arial"/>
          <w:i w:val="0"/>
          <w:iCs w:val="0"/>
          <w:caps w:val="0"/>
          <w:color w:val="404040"/>
          <w:spacing w:val="0"/>
          <w:sz w:val="22"/>
          <w:szCs w:val="22"/>
        </w:rPr>
      </w:pPr>
      <w:r>
        <w:rPr>
          <w:rStyle w:val="8"/>
          <w:rFonts w:hint="default" w:ascii="Arial" w:hAnsi="Arial" w:eastAsia="宋体" w:cs="Arial"/>
          <w:i w:val="0"/>
          <w:iCs w:val="0"/>
          <w:caps w:val="0"/>
          <w:color w:val="646464"/>
          <w:spacing w:val="0"/>
          <w:kern w:val="0"/>
          <w:sz w:val="36"/>
          <w:szCs w:val="36"/>
          <w:lang w:val="en-US" w:eastAsia="zh-CN" w:bidi="ar"/>
        </w:rPr>
        <w:t>Mobile Apps</w:t>
      </w:r>
      <w:r>
        <w:rPr>
          <w:rFonts w:hint="default" w:ascii="Arial" w:hAnsi="Arial" w:eastAsia="宋体" w:cs="Arial"/>
          <w:i w:val="0"/>
          <w:iCs w:val="0"/>
          <w:caps w:val="0"/>
          <w:color w:val="404040"/>
          <w:spacing w:val="0"/>
          <w:kern w:val="0"/>
          <w:sz w:val="22"/>
          <w:szCs w:val="22"/>
          <w:lang w:val="en-US" w:eastAsia="zh-CN" w:bidi="ar"/>
        </w:rPr>
        <w:t> </w:t>
      </w:r>
    </w:p>
    <w:p w14:paraId="6AC6DDCF">
      <w:pPr>
        <w:keepNext w:val="0"/>
        <w:keepLines w:val="0"/>
        <w:widowControl/>
        <w:numPr>
          <w:ilvl w:val="0"/>
          <w:numId w:val="17"/>
        </w:numPr>
        <w:suppressLineNumbers w:val="0"/>
        <w:spacing w:before="0" w:beforeAutospacing="0" w:after="80" w:afterAutospacing="0" w:line="300" w:lineRule="atLeast"/>
        <w:ind w:left="60" w:right="80" w:hanging="360"/>
        <w:jc w:val="center"/>
        <w:textAlignment w:val="center"/>
      </w:pPr>
      <w:r>
        <w:rPr>
          <w:rFonts w:hint="default" w:ascii="Arial" w:hAnsi="Arial" w:cs="Arial"/>
          <w:i w:val="0"/>
          <w:iCs w:val="0"/>
          <w:caps w:val="0"/>
          <w:color w:val="FFFFFF"/>
          <w:spacing w:val="-20"/>
          <w:sz w:val="0"/>
          <w:szCs w:val="0"/>
          <w:u w:val="none"/>
        </w:rPr>
        <w:fldChar w:fldCharType="begin"/>
      </w:r>
      <w:r>
        <w:rPr>
          <w:rFonts w:hint="default" w:ascii="Arial" w:hAnsi="Arial" w:cs="Arial"/>
          <w:i w:val="0"/>
          <w:iCs w:val="0"/>
          <w:caps w:val="0"/>
          <w:color w:val="FFFFFF"/>
          <w:spacing w:val="-20"/>
          <w:sz w:val="0"/>
          <w:szCs w:val="0"/>
          <w:u w:val="none"/>
        </w:rPr>
        <w:instrText xml:space="preserve"> HYPERLINK "http://up.thefreedictionary.com/trc.ashx?target=iOSFREE&amp;sender=farlex&amp;info=download" \o "iPhone/iPad app" </w:instrText>
      </w:r>
      <w:r>
        <w:rPr>
          <w:rFonts w:hint="default" w:ascii="Arial" w:hAnsi="Arial" w:cs="Arial"/>
          <w:i w:val="0"/>
          <w:iCs w:val="0"/>
          <w:caps w:val="0"/>
          <w:color w:val="FFFFFF"/>
          <w:spacing w:val="-20"/>
          <w:sz w:val="0"/>
          <w:szCs w:val="0"/>
          <w:u w:val="none"/>
        </w:rPr>
        <w:fldChar w:fldCharType="separate"/>
      </w:r>
      <w:r>
        <w:rPr>
          <w:rStyle w:val="9"/>
          <w:rFonts w:hint="default" w:ascii="Arial" w:hAnsi="Arial" w:cs="Arial"/>
          <w:i w:val="0"/>
          <w:iCs w:val="0"/>
          <w:caps w:val="0"/>
          <w:color w:val="FFFFFF"/>
          <w:spacing w:val="-20"/>
          <w:sz w:val="0"/>
          <w:szCs w:val="0"/>
          <w:u w:val="none"/>
        </w:rPr>
        <w:t>Apple</w:t>
      </w:r>
      <w:r>
        <w:rPr>
          <w:rFonts w:hint="default" w:ascii="Arial" w:hAnsi="Arial" w:cs="Arial"/>
          <w:i w:val="0"/>
          <w:iCs w:val="0"/>
          <w:caps w:val="0"/>
          <w:color w:val="FFFFFF"/>
          <w:spacing w:val="-20"/>
          <w:sz w:val="0"/>
          <w:szCs w:val="0"/>
          <w:u w:val="none"/>
        </w:rPr>
        <w:fldChar w:fldCharType="end"/>
      </w:r>
    </w:p>
    <w:p w14:paraId="078BFC9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0" w:afterAutospacing="0" w:line="300" w:lineRule="atLeast"/>
        <w:ind w:left="0" w:right="0" w:firstLine="0"/>
        <w:jc w:val="center"/>
        <w:textAlignment w:val="center"/>
        <w:rPr>
          <w:rFonts w:hint="default" w:ascii="Arial" w:hAnsi="Arial" w:cs="Arial"/>
          <w:i w:val="0"/>
          <w:iCs w:val="0"/>
          <w:caps w:val="0"/>
          <w:color w:val="404040"/>
          <w:spacing w:val="0"/>
          <w:sz w:val="22"/>
          <w:szCs w:val="22"/>
        </w:rPr>
      </w:pPr>
      <w:r>
        <w:rPr>
          <w:rFonts w:hint="default" w:ascii="Arial" w:hAnsi="Arial" w:eastAsia="宋体" w:cs="Arial"/>
          <w:i w:val="0"/>
          <w:iCs w:val="0"/>
          <w:caps w:val="0"/>
          <w:color w:val="404040"/>
          <w:spacing w:val="0"/>
          <w:kern w:val="0"/>
          <w:sz w:val="22"/>
          <w:szCs w:val="22"/>
          <w:bdr w:val="none" w:color="auto" w:sz="0" w:space="0"/>
          <w:lang w:val="en-US" w:eastAsia="zh-CN" w:bidi="ar"/>
        </w:rPr>
        <w:t> </w:t>
      </w:r>
    </w:p>
    <w:p w14:paraId="05BCEBE8">
      <w:pPr>
        <w:keepNext w:val="0"/>
        <w:keepLines w:val="0"/>
        <w:widowControl/>
        <w:numPr>
          <w:ilvl w:val="0"/>
          <w:numId w:val="17"/>
        </w:numPr>
        <w:suppressLineNumbers w:val="0"/>
        <w:spacing w:before="0" w:beforeAutospacing="0" w:after="80" w:afterAutospacing="0" w:line="300" w:lineRule="atLeast"/>
        <w:ind w:left="60" w:right="80" w:hanging="360"/>
        <w:jc w:val="center"/>
        <w:textAlignment w:val="center"/>
      </w:pPr>
      <w:r>
        <w:rPr>
          <w:rFonts w:hint="default" w:ascii="Arial" w:hAnsi="Arial" w:cs="Arial"/>
          <w:i w:val="0"/>
          <w:iCs w:val="0"/>
          <w:caps w:val="0"/>
          <w:color w:val="FFFFFF"/>
          <w:spacing w:val="-20"/>
          <w:sz w:val="0"/>
          <w:szCs w:val="0"/>
          <w:u w:val="none"/>
        </w:rPr>
        <w:fldChar w:fldCharType="begin"/>
      </w:r>
      <w:r>
        <w:rPr>
          <w:rFonts w:hint="default" w:ascii="Arial" w:hAnsi="Arial" w:cs="Arial"/>
          <w:i w:val="0"/>
          <w:iCs w:val="0"/>
          <w:caps w:val="0"/>
          <w:color w:val="FFFFFF"/>
          <w:spacing w:val="-20"/>
          <w:sz w:val="0"/>
          <w:szCs w:val="0"/>
          <w:u w:val="none"/>
        </w:rPr>
        <w:instrText xml:space="preserve"> HYPERLINK "http://up.thefreedictionary.com/trc.ashx?target=android-web-googleplay-free&amp;sender=farlex&amp;info=download" \o "Android app" </w:instrText>
      </w:r>
      <w:r>
        <w:rPr>
          <w:rFonts w:hint="default" w:ascii="Arial" w:hAnsi="Arial" w:cs="Arial"/>
          <w:i w:val="0"/>
          <w:iCs w:val="0"/>
          <w:caps w:val="0"/>
          <w:color w:val="FFFFFF"/>
          <w:spacing w:val="-20"/>
          <w:sz w:val="0"/>
          <w:szCs w:val="0"/>
          <w:u w:val="none"/>
        </w:rPr>
        <w:fldChar w:fldCharType="separate"/>
      </w:r>
      <w:r>
        <w:rPr>
          <w:rStyle w:val="9"/>
          <w:rFonts w:hint="default" w:ascii="Arial" w:hAnsi="Arial" w:cs="Arial"/>
          <w:i w:val="0"/>
          <w:iCs w:val="0"/>
          <w:caps w:val="0"/>
          <w:color w:val="FFFFFF"/>
          <w:spacing w:val="-20"/>
          <w:sz w:val="0"/>
          <w:szCs w:val="0"/>
          <w:u w:val="none"/>
        </w:rPr>
        <w:t>Android</w:t>
      </w:r>
      <w:r>
        <w:rPr>
          <w:rFonts w:hint="default" w:ascii="Arial" w:hAnsi="Arial" w:cs="Arial"/>
          <w:i w:val="0"/>
          <w:iCs w:val="0"/>
          <w:caps w:val="0"/>
          <w:color w:val="FFFFFF"/>
          <w:spacing w:val="-20"/>
          <w:sz w:val="0"/>
          <w:szCs w:val="0"/>
          <w:u w:val="none"/>
        </w:rPr>
        <w:fldChar w:fldCharType="end"/>
      </w:r>
    </w:p>
    <w:p w14:paraId="5DAE32DF">
      <w:pPr>
        <w:keepNext w:val="0"/>
        <w:keepLines w:val="0"/>
        <w:widowControl/>
        <w:suppressLineNumbers w:val="0"/>
        <w:spacing w:before="0" w:beforeAutospacing="0" w:after="400" w:afterAutospacing="0"/>
        <w:ind w:left="0" w:right="0"/>
        <w:jc w:val="left"/>
      </w:pPr>
      <w:r>
        <w:rPr>
          <w:rFonts w:hint="default" w:ascii="Arial" w:hAnsi="Arial" w:eastAsia="宋体" w:cs="Arial"/>
          <w:i w:val="0"/>
          <w:iCs w:val="0"/>
          <w:caps w:val="0"/>
          <w:color w:val="404040"/>
          <w:spacing w:val="0"/>
          <w:kern w:val="0"/>
          <w:sz w:val="22"/>
          <w:szCs w:val="22"/>
          <w:bdr w:val="none" w:color="auto" w:sz="0" w:space="0"/>
          <w:lang w:val="en-US" w:eastAsia="zh-CN" w:bidi="ar"/>
        </w:rPr>
        <w:t> </w:t>
      </w:r>
    </w:p>
    <w:p w14:paraId="66E8CFAC">
      <w:pPr>
        <w:keepNext w:val="0"/>
        <w:keepLines w:val="0"/>
        <w:widowControl/>
        <w:numPr>
          <w:ilvl w:val="0"/>
          <w:numId w:val="17"/>
        </w:numPr>
        <w:suppressLineNumbers w:val="0"/>
        <w:spacing w:before="0" w:beforeAutospacing="0" w:after="80" w:afterAutospacing="0" w:line="300" w:lineRule="atLeast"/>
        <w:ind w:left="60" w:right="80" w:hanging="360"/>
        <w:jc w:val="center"/>
        <w:textAlignment w:val="center"/>
      </w:pPr>
      <w:r>
        <w:rPr>
          <w:rFonts w:hint="default" w:ascii="Arial" w:hAnsi="Arial" w:cs="Arial"/>
          <w:i w:val="0"/>
          <w:iCs w:val="0"/>
          <w:caps w:val="0"/>
          <w:color w:val="FFFFFF"/>
          <w:spacing w:val="-20"/>
          <w:sz w:val="0"/>
          <w:szCs w:val="0"/>
          <w:u w:val="none"/>
        </w:rPr>
        <w:fldChar w:fldCharType="begin"/>
      </w:r>
      <w:r>
        <w:rPr>
          <w:rFonts w:hint="default" w:ascii="Arial" w:hAnsi="Arial" w:cs="Arial"/>
          <w:i w:val="0"/>
          <w:iCs w:val="0"/>
          <w:caps w:val="0"/>
          <w:color w:val="FFFFFF"/>
          <w:spacing w:val="-20"/>
          <w:sz w:val="0"/>
          <w:szCs w:val="0"/>
          <w:u w:val="none"/>
        </w:rPr>
        <w:instrText xml:space="preserve"> HYPERLINK "http://up.thefreedictionary.com/trc.ashx?target=android-web-amazon-free&amp;sender=farlex&amp;info=download" \o "Kindle app" </w:instrText>
      </w:r>
      <w:r>
        <w:rPr>
          <w:rFonts w:hint="default" w:ascii="Arial" w:hAnsi="Arial" w:cs="Arial"/>
          <w:i w:val="0"/>
          <w:iCs w:val="0"/>
          <w:caps w:val="0"/>
          <w:color w:val="FFFFFF"/>
          <w:spacing w:val="-20"/>
          <w:sz w:val="0"/>
          <w:szCs w:val="0"/>
          <w:u w:val="none"/>
        </w:rPr>
        <w:fldChar w:fldCharType="separate"/>
      </w:r>
      <w:r>
        <w:rPr>
          <w:rStyle w:val="9"/>
          <w:rFonts w:hint="default" w:ascii="Arial" w:hAnsi="Arial" w:cs="Arial"/>
          <w:i w:val="0"/>
          <w:iCs w:val="0"/>
          <w:caps w:val="0"/>
          <w:color w:val="FFFFFF"/>
          <w:spacing w:val="-20"/>
          <w:sz w:val="0"/>
          <w:szCs w:val="0"/>
          <w:u w:val="none"/>
        </w:rPr>
        <w:t>Kindle</w:t>
      </w:r>
      <w:r>
        <w:rPr>
          <w:rFonts w:hint="default" w:ascii="Arial" w:hAnsi="Arial" w:cs="Arial"/>
          <w:i w:val="0"/>
          <w:iCs w:val="0"/>
          <w:caps w:val="0"/>
          <w:color w:val="FFFFFF"/>
          <w:spacing w:val="-20"/>
          <w:sz w:val="0"/>
          <w:szCs w:val="0"/>
          <w:u w:val="none"/>
        </w:rPr>
        <w:fldChar w:fldCharType="end"/>
      </w:r>
    </w:p>
    <w:p w14:paraId="772C3BEA">
      <w:pPr>
        <w:keepNext w:val="0"/>
        <w:keepLines w:val="0"/>
        <w:widowControl/>
        <w:suppressLineNumbers w:val="0"/>
        <w:spacing w:before="0" w:beforeAutospacing="0" w:after="400" w:afterAutospacing="0"/>
        <w:ind w:left="0" w:right="0"/>
        <w:jc w:val="left"/>
      </w:pPr>
      <w:r>
        <w:rPr>
          <w:rFonts w:hint="default" w:ascii="Arial" w:hAnsi="Arial" w:eastAsia="宋体" w:cs="Arial"/>
          <w:i w:val="0"/>
          <w:iCs w:val="0"/>
          <w:caps w:val="0"/>
          <w:color w:val="404040"/>
          <w:spacing w:val="0"/>
          <w:kern w:val="0"/>
          <w:sz w:val="22"/>
          <w:szCs w:val="22"/>
          <w:bdr w:val="none" w:color="auto" w:sz="0" w:space="0"/>
          <w:lang w:val="en-US" w:eastAsia="zh-CN" w:bidi="ar"/>
        </w:rPr>
        <w:t> </w:t>
      </w:r>
    </w:p>
    <w:p w14:paraId="0AF503EE">
      <w:pPr>
        <w:keepNext w:val="0"/>
        <w:keepLines w:val="0"/>
        <w:widowControl/>
        <w:numPr>
          <w:ilvl w:val="0"/>
          <w:numId w:val="17"/>
        </w:numPr>
        <w:suppressLineNumbers w:val="0"/>
        <w:spacing w:before="0" w:beforeAutospacing="0" w:after="80" w:afterAutospacing="0" w:line="300" w:lineRule="atLeast"/>
        <w:ind w:left="60" w:right="80" w:hanging="360"/>
        <w:jc w:val="center"/>
        <w:textAlignment w:val="center"/>
      </w:pPr>
      <w:r>
        <w:rPr>
          <w:rFonts w:hint="default" w:ascii="Arial" w:hAnsi="Arial" w:cs="Arial"/>
          <w:i w:val="0"/>
          <w:iCs w:val="0"/>
          <w:caps w:val="0"/>
          <w:color w:val="FFFFFF"/>
          <w:spacing w:val="-20"/>
          <w:sz w:val="0"/>
          <w:szCs w:val="0"/>
          <w:u w:val="none"/>
        </w:rPr>
        <w:fldChar w:fldCharType="begin"/>
      </w:r>
      <w:r>
        <w:rPr>
          <w:rFonts w:hint="default" w:ascii="Arial" w:hAnsi="Arial" w:cs="Arial"/>
          <w:i w:val="0"/>
          <w:iCs w:val="0"/>
          <w:caps w:val="0"/>
          <w:color w:val="FFFFFF"/>
          <w:spacing w:val="-20"/>
          <w:sz w:val="0"/>
          <w:szCs w:val="0"/>
          <w:u w:val="none"/>
        </w:rPr>
        <w:instrText xml:space="preserve"> HYPERLINK "http://up.thefreedictionary.com/trc.ashx?target=w8&amp;sender=farlex&amp;info=download" \o "Windows app" </w:instrText>
      </w:r>
      <w:r>
        <w:rPr>
          <w:rFonts w:hint="default" w:ascii="Arial" w:hAnsi="Arial" w:cs="Arial"/>
          <w:i w:val="0"/>
          <w:iCs w:val="0"/>
          <w:caps w:val="0"/>
          <w:color w:val="FFFFFF"/>
          <w:spacing w:val="-20"/>
          <w:sz w:val="0"/>
          <w:szCs w:val="0"/>
          <w:u w:val="none"/>
        </w:rPr>
        <w:fldChar w:fldCharType="separate"/>
      </w:r>
      <w:r>
        <w:rPr>
          <w:rStyle w:val="9"/>
          <w:rFonts w:hint="default" w:ascii="Arial" w:hAnsi="Arial" w:cs="Arial"/>
          <w:i w:val="0"/>
          <w:iCs w:val="0"/>
          <w:caps w:val="0"/>
          <w:color w:val="FFFFFF"/>
          <w:spacing w:val="-20"/>
          <w:sz w:val="0"/>
          <w:szCs w:val="0"/>
          <w:u w:val="none"/>
        </w:rPr>
        <w:t>Windows</w:t>
      </w:r>
      <w:r>
        <w:rPr>
          <w:rFonts w:hint="default" w:ascii="Arial" w:hAnsi="Arial" w:cs="Arial"/>
          <w:i w:val="0"/>
          <w:iCs w:val="0"/>
          <w:caps w:val="0"/>
          <w:color w:val="FFFFFF"/>
          <w:spacing w:val="-20"/>
          <w:sz w:val="0"/>
          <w:szCs w:val="0"/>
          <w:u w:val="none"/>
        </w:rPr>
        <w:fldChar w:fldCharType="end"/>
      </w:r>
    </w:p>
    <w:p w14:paraId="7CB86C89">
      <w:pPr>
        <w:keepNext w:val="0"/>
        <w:keepLines w:val="0"/>
        <w:widowControl/>
        <w:suppressLineNumbers w:val="0"/>
        <w:spacing w:before="0" w:beforeAutospacing="0" w:after="400" w:afterAutospacing="0"/>
        <w:ind w:left="0" w:right="0"/>
        <w:jc w:val="left"/>
      </w:pPr>
      <w:r>
        <w:rPr>
          <w:rFonts w:hint="default" w:ascii="Arial" w:hAnsi="Arial" w:eastAsia="宋体" w:cs="Arial"/>
          <w:i w:val="0"/>
          <w:iCs w:val="0"/>
          <w:caps w:val="0"/>
          <w:color w:val="404040"/>
          <w:spacing w:val="0"/>
          <w:kern w:val="0"/>
          <w:sz w:val="22"/>
          <w:szCs w:val="22"/>
          <w:bdr w:val="none" w:color="auto" w:sz="0" w:space="0"/>
          <w:lang w:val="en-US" w:eastAsia="zh-CN" w:bidi="ar"/>
        </w:rPr>
        <w:t> </w:t>
      </w:r>
    </w:p>
    <w:p w14:paraId="5B7BE2AA">
      <w:pPr>
        <w:keepNext w:val="0"/>
        <w:keepLines w:val="0"/>
        <w:widowControl/>
        <w:numPr>
          <w:ilvl w:val="0"/>
          <w:numId w:val="17"/>
        </w:numPr>
        <w:suppressLineNumbers w:val="0"/>
        <w:spacing w:before="0" w:beforeAutospacing="0" w:after="80" w:afterAutospacing="0" w:line="300" w:lineRule="atLeast"/>
        <w:ind w:left="60" w:right="80" w:hanging="360"/>
        <w:jc w:val="center"/>
        <w:textAlignment w:val="center"/>
      </w:pPr>
      <w:r>
        <w:rPr>
          <w:rFonts w:hint="default" w:ascii="Arial" w:hAnsi="Arial" w:cs="Arial"/>
          <w:i w:val="0"/>
          <w:iCs w:val="0"/>
          <w:caps w:val="0"/>
          <w:color w:val="FFFFFF"/>
          <w:spacing w:val="-20"/>
          <w:sz w:val="0"/>
          <w:szCs w:val="0"/>
          <w:u w:val="none"/>
        </w:rPr>
        <w:fldChar w:fldCharType="begin"/>
      </w:r>
      <w:r>
        <w:rPr>
          <w:rFonts w:hint="default" w:ascii="Arial" w:hAnsi="Arial" w:cs="Arial"/>
          <w:i w:val="0"/>
          <w:iCs w:val="0"/>
          <w:caps w:val="0"/>
          <w:color w:val="FFFFFF"/>
          <w:spacing w:val="-20"/>
          <w:sz w:val="0"/>
          <w:szCs w:val="0"/>
          <w:u w:val="none"/>
        </w:rPr>
        <w:instrText xml:space="preserve"> HYPERLINK "http://up.thefreedictionary.com/trc.ashx?target=winphone&amp;sender=farlex&amp;info=download" \o "Windows phone app" </w:instrText>
      </w:r>
      <w:r>
        <w:rPr>
          <w:rFonts w:hint="default" w:ascii="Arial" w:hAnsi="Arial" w:cs="Arial"/>
          <w:i w:val="0"/>
          <w:iCs w:val="0"/>
          <w:caps w:val="0"/>
          <w:color w:val="FFFFFF"/>
          <w:spacing w:val="-20"/>
          <w:sz w:val="0"/>
          <w:szCs w:val="0"/>
          <w:u w:val="none"/>
        </w:rPr>
        <w:fldChar w:fldCharType="separate"/>
      </w:r>
      <w:r>
        <w:rPr>
          <w:rStyle w:val="9"/>
          <w:rFonts w:hint="default" w:ascii="Arial" w:hAnsi="Arial" w:cs="Arial"/>
          <w:i w:val="0"/>
          <w:iCs w:val="0"/>
          <w:caps w:val="0"/>
          <w:color w:val="FFFFFF"/>
          <w:spacing w:val="-20"/>
          <w:sz w:val="0"/>
          <w:szCs w:val="0"/>
          <w:u w:val="none"/>
        </w:rPr>
        <w:t>Windows Phone</w:t>
      </w:r>
      <w:r>
        <w:rPr>
          <w:rFonts w:hint="default" w:ascii="Arial" w:hAnsi="Arial" w:cs="Arial"/>
          <w:i w:val="0"/>
          <w:iCs w:val="0"/>
          <w:caps w:val="0"/>
          <w:color w:val="FFFFFF"/>
          <w:spacing w:val="-20"/>
          <w:sz w:val="0"/>
          <w:szCs w:val="0"/>
          <w:u w:val="none"/>
        </w:rPr>
        <w:fldChar w:fldCharType="end"/>
      </w:r>
    </w:p>
    <w:p w14:paraId="4CA4970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0" w:afterAutospacing="0" w:line="300" w:lineRule="atLeast"/>
        <w:ind w:left="0" w:right="0" w:firstLine="0"/>
        <w:jc w:val="center"/>
        <w:rPr>
          <w:rFonts w:hint="default" w:ascii="Arial" w:hAnsi="Arial" w:cs="Arial"/>
          <w:i w:val="0"/>
          <w:iCs w:val="0"/>
          <w:caps w:val="0"/>
          <w:color w:val="404040"/>
          <w:spacing w:val="0"/>
          <w:sz w:val="22"/>
          <w:szCs w:val="22"/>
        </w:rPr>
      </w:pPr>
      <w:r>
        <w:rPr>
          <w:rStyle w:val="8"/>
          <w:rFonts w:hint="default" w:ascii="Arial" w:hAnsi="Arial" w:eastAsia="宋体" w:cs="Arial"/>
          <w:i w:val="0"/>
          <w:iCs w:val="0"/>
          <w:caps w:val="0"/>
          <w:color w:val="646464"/>
          <w:spacing w:val="0"/>
          <w:kern w:val="0"/>
          <w:sz w:val="36"/>
          <w:szCs w:val="36"/>
          <w:lang w:val="en-US" w:eastAsia="zh-CN" w:bidi="ar"/>
        </w:rPr>
        <w:t>Free Tools</w:t>
      </w:r>
      <w:r>
        <w:rPr>
          <w:rFonts w:hint="default" w:ascii="Arial" w:hAnsi="Arial" w:eastAsia="宋体" w:cs="Arial"/>
          <w:i w:val="0"/>
          <w:iCs w:val="0"/>
          <w:caps w:val="0"/>
          <w:color w:val="404040"/>
          <w:spacing w:val="0"/>
          <w:kern w:val="0"/>
          <w:sz w:val="22"/>
          <w:szCs w:val="22"/>
          <w:lang w:val="en-US" w:eastAsia="zh-CN" w:bidi="ar"/>
        </w:rPr>
        <w:t> </w:t>
      </w:r>
    </w:p>
    <w:p w14:paraId="680EBC3F">
      <w:pPr>
        <w:keepNext w:val="0"/>
        <w:keepLines w:val="0"/>
        <w:widowControl/>
        <w:suppressLineNumbers w:val="0"/>
        <w:pBdr>
          <w:top w:val="none" w:color="auto" w:sz="0" w:space="0"/>
          <w:bottom w:val="none" w:color="auto" w:sz="0" w:space="0"/>
        </w:pBdr>
        <w:spacing w:before="0" w:beforeAutospacing="0" w:after="20" w:afterAutospacing="0" w:line="300" w:lineRule="atLeast"/>
        <w:ind w:left="0" w:right="0" w:firstLine="0"/>
        <w:jc w:val="center"/>
        <w:textAlignment w:val="center"/>
        <w:rPr>
          <w:rFonts w:hint="default" w:ascii="Arial" w:hAnsi="Arial" w:cs="Arial"/>
          <w:i w:val="0"/>
          <w:iCs w:val="0"/>
          <w:caps w:val="0"/>
          <w:color w:val="404040"/>
          <w:spacing w:val="0"/>
          <w:sz w:val="22"/>
          <w:szCs w:val="22"/>
        </w:rPr>
      </w:pPr>
      <w:r>
        <w:rPr>
          <w:rStyle w:val="8"/>
          <w:rFonts w:hint="default" w:ascii="Arial" w:hAnsi="Arial" w:eastAsia="宋体" w:cs="Arial"/>
          <w:i w:val="0"/>
          <w:iCs w:val="0"/>
          <w:caps w:val="0"/>
          <w:color w:val="404040"/>
          <w:spacing w:val="0"/>
          <w:kern w:val="0"/>
          <w:sz w:val="22"/>
          <w:szCs w:val="22"/>
          <w:lang w:val="en-US" w:eastAsia="zh-CN" w:bidi="ar"/>
        </w:rPr>
        <w:t>For surfers:</w:t>
      </w:r>
      <w:r>
        <w:rPr>
          <w:rFonts w:hint="default" w:ascii="Arial" w:hAnsi="Arial" w:eastAsia="宋体" w:cs="Arial"/>
          <w:i w:val="0"/>
          <w:iCs w:val="0"/>
          <w:caps w:val="0"/>
          <w:color w:val="404040"/>
          <w:spacing w:val="0"/>
          <w:kern w:val="0"/>
          <w:sz w:val="22"/>
          <w:szCs w:val="22"/>
          <w:lang w:val="en-US" w:eastAsia="zh-CN" w:bidi="ar"/>
        </w:rPr>
        <w:t> </w:t>
      </w:r>
    </w:p>
    <w:p w14:paraId="2B239FD1">
      <w:pPr>
        <w:keepNext w:val="0"/>
        <w:keepLines w:val="0"/>
        <w:widowControl/>
        <w:numPr>
          <w:ilvl w:val="0"/>
          <w:numId w:val="18"/>
        </w:numPr>
        <w:suppressLineNumbers w:val="0"/>
        <w:spacing w:before="0" w:beforeAutospacing="0" w:after="0" w:afterAutospacing="0" w:line="23" w:lineRule="atLeast"/>
        <w:ind w:left="0" w:right="200" w:hanging="360"/>
        <w:jc w:val="center"/>
        <w:textAlignment w:val="top"/>
      </w:pPr>
      <w:r>
        <w:rPr>
          <w:rFonts w:hint="default" w:ascii="Arial" w:hAnsi="Arial" w:cs="Arial"/>
          <w:b/>
          <w:bCs/>
          <w:i w:val="0"/>
          <w:iCs w:val="0"/>
          <w:caps w:val="0"/>
          <w:color w:val="2484C6"/>
          <w:spacing w:val="0"/>
          <w:sz w:val="22"/>
          <w:szCs w:val="22"/>
          <w:u w:val="none"/>
        </w:rPr>
        <w:fldChar w:fldCharType="begin"/>
      </w:r>
      <w:r>
        <w:rPr>
          <w:rFonts w:hint="default" w:ascii="Arial" w:hAnsi="Arial" w:cs="Arial"/>
          <w:b/>
          <w:bCs/>
          <w:i w:val="0"/>
          <w:iCs w:val="0"/>
          <w:caps w:val="0"/>
          <w:color w:val="2484C6"/>
          <w:spacing w:val="0"/>
          <w:sz w:val="22"/>
          <w:szCs w:val="22"/>
          <w:u w:val="none"/>
        </w:rPr>
        <w:instrText xml:space="preserve"> HYPERLINK "https://www.thefreedictionary.com/download.htm" </w:instrText>
      </w:r>
      <w:r>
        <w:rPr>
          <w:rFonts w:hint="default" w:ascii="Arial" w:hAnsi="Arial" w:cs="Arial"/>
          <w:b/>
          <w:bCs/>
          <w:i w:val="0"/>
          <w:iCs w:val="0"/>
          <w:caps w:val="0"/>
          <w:color w:val="2484C6"/>
          <w:spacing w:val="0"/>
          <w:sz w:val="22"/>
          <w:szCs w:val="22"/>
          <w:u w:val="none"/>
        </w:rPr>
        <w:fldChar w:fldCharType="separate"/>
      </w:r>
      <w:r>
        <w:rPr>
          <w:rStyle w:val="9"/>
          <w:rFonts w:hint="default" w:ascii="Arial" w:hAnsi="Arial" w:cs="Arial"/>
          <w:b/>
          <w:bCs/>
          <w:i w:val="0"/>
          <w:iCs w:val="0"/>
          <w:caps w:val="0"/>
          <w:color w:val="2484C6"/>
          <w:spacing w:val="0"/>
          <w:sz w:val="22"/>
          <w:szCs w:val="22"/>
          <w:u w:val="none"/>
        </w:rPr>
        <w:t>Free toolbar &amp; extensions</w:t>
      </w:r>
      <w:r>
        <w:rPr>
          <w:rFonts w:hint="default" w:ascii="Arial" w:hAnsi="Arial" w:cs="Arial"/>
          <w:b/>
          <w:bCs/>
          <w:i w:val="0"/>
          <w:iCs w:val="0"/>
          <w:caps w:val="0"/>
          <w:color w:val="2484C6"/>
          <w:spacing w:val="0"/>
          <w:sz w:val="22"/>
          <w:szCs w:val="22"/>
          <w:u w:val="none"/>
        </w:rPr>
        <w:fldChar w:fldCharType="end"/>
      </w:r>
    </w:p>
    <w:p w14:paraId="604AFB7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23" w:lineRule="atLeast"/>
        <w:ind w:left="0" w:right="0" w:firstLine="0"/>
        <w:jc w:val="center"/>
        <w:textAlignment w:val="center"/>
        <w:rPr>
          <w:rFonts w:hint="default" w:ascii="Arial" w:hAnsi="Arial" w:cs="Arial"/>
          <w:b/>
          <w:bCs/>
          <w:i w:val="0"/>
          <w:iCs w:val="0"/>
          <w:caps w:val="0"/>
          <w:color w:val="404040"/>
          <w:spacing w:val="0"/>
          <w:sz w:val="22"/>
          <w:szCs w:val="22"/>
        </w:rPr>
      </w:pPr>
      <w:r>
        <w:rPr>
          <w:rFonts w:hint="default" w:ascii="Arial" w:hAnsi="Arial" w:eastAsia="宋体" w:cs="Arial"/>
          <w:b/>
          <w:bCs/>
          <w:i w:val="0"/>
          <w:iCs w:val="0"/>
          <w:caps w:val="0"/>
          <w:color w:val="404040"/>
          <w:spacing w:val="0"/>
          <w:kern w:val="0"/>
          <w:sz w:val="22"/>
          <w:szCs w:val="22"/>
          <w:bdr w:val="none" w:color="auto" w:sz="0" w:space="0"/>
          <w:lang w:val="en-US" w:eastAsia="zh-CN" w:bidi="ar"/>
        </w:rPr>
        <w:t> </w:t>
      </w:r>
    </w:p>
    <w:p w14:paraId="59CC6510">
      <w:pPr>
        <w:keepNext w:val="0"/>
        <w:keepLines w:val="0"/>
        <w:widowControl/>
        <w:numPr>
          <w:ilvl w:val="0"/>
          <w:numId w:val="18"/>
        </w:numPr>
        <w:suppressLineNumbers w:val="0"/>
        <w:spacing w:before="0" w:beforeAutospacing="0" w:after="0" w:afterAutospacing="0" w:line="23" w:lineRule="atLeast"/>
        <w:ind w:left="0" w:right="200" w:hanging="360"/>
        <w:jc w:val="center"/>
        <w:textAlignment w:val="top"/>
      </w:pPr>
      <w:r>
        <w:rPr>
          <w:rFonts w:hint="default" w:ascii="Arial" w:hAnsi="Arial" w:cs="Arial"/>
          <w:b/>
          <w:bCs/>
          <w:i w:val="0"/>
          <w:iCs w:val="0"/>
          <w:caps w:val="0"/>
          <w:color w:val="2484C6"/>
          <w:spacing w:val="0"/>
          <w:sz w:val="22"/>
          <w:szCs w:val="22"/>
          <w:u w:val="none"/>
        </w:rPr>
        <w:fldChar w:fldCharType="begin"/>
      </w:r>
      <w:r>
        <w:rPr>
          <w:rFonts w:hint="default" w:ascii="Arial" w:hAnsi="Arial" w:cs="Arial"/>
          <w:b/>
          <w:bCs/>
          <w:i w:val="0"/>
          <w:iCs w:val="0"/>
          <w:caps w:val="0"/>
          <w:color w:val="2484C6"/>
          <w:spacing w:val="0"/>
          <w:sz w:val="22"/>
          <w:szCs w:val="22"/>
          <w:u w:val="none"/>
        </w:rPr>
        <w:instrText xml:space="preserve"> HYPERLINK "https://word-of-the-day.thefreedictionary.com/subscribe.aspx" </w:instrText>
      </w:r>
      <w:r>
        <w:rPr>
          <w:rFonts w:hint="default" w:ascii="Arial" w:hAnsi="Arial" w:cs="Arial"/>
          <w:b/>
          <w:bCs/>
          <w:i w:val="0"/>
          <w:iCs w:val="0"/>
          <w:caps w:val="0"/>
          <w:color w:val="2484C6"/>
          <w:spacing w:val="0"/>
          <w:sz w:val="22"/>
          <w:szCs w:val="22"/>
          <w:u w:val="none"/>
        </w:rPr>
        <w:fldChar w:fldCharType="separate"/>
      </w:r>
      <w:r>
        <w:rPr>
          <w:rStyle w:val="9"/>
          <w:rFonts w:hint="default" w:ascii="Arial" w:hAnsi="Arial" w:cs="Arial"/>
          <w:b/>
          <w:bCs/>
          <w:i w:val="0"/>
          <w:iCs w:val="0"/>
          <w:caps w:val="0"/>
          <w:color w:val="2484C6"/>
          <w:spacing w:val="0"/>
          <w:sz w:val="22"/>
          <w:szCs w:val="22"/>
          <w:u w:val="none"/>
        </w:rPr>
        <w:t>Word of the Day</w:t>
      </w:r>
      <w:r>
        <w:rPr>
          <w:rFonts w:hint="default" w:ascii="Arial" w:hAnsi="Arial" w:cs="Arial"/>
          <w:b/>
          <w:bCs/>
          <w:i w:val="0"/>
          <w:iCs w:val="0"/>
          <w:caps w:val="0"/>
          <w:color w:val="2484C6"/>
          <w:spacing w:val="0"/>
          <w:sz w:val="22"/>
          <w:szCs w:val="22"/>
          <w:u w:val="none"/>
        </w:rPr>
        <w:fldChar w:fldCharType="end"/>
      </w:r>
    </w:p>
    <w:p w14:paraId="2403DE08">
      <w:pPr>
        <w:keepNext w:val="0"/>
        <w:keepLines w:val="0"/>
        <w:widowControl/>
        <w:suppressLineNumbers w:val="0"/>
        <w:spacing w:before="0" w:beforeAutospacing="0" w:after="422" w:afterAutospacing="0"/>
        <w:ind w:left="0" w:right="0"/>
        <w:jc w:val="left"/>
      </w:pPr>
      <w:r>
        <w:rPr>
          <w:rFonts w:hint="default" w:ascii="Arial" w:hAnsi="Arial" w:eastAsia="宋体" w:cs="Arial"/>
          <w:b/>
          <w:bCs/>
          <w:i w:val="0"/>
          <w:iCs w:val="0"/>
          <w:caps w:val="0"/>
          <w:color w:val="404040"/>
          <w:spacing w:val="0"/>
          <w:kern w:val="0"/>
          <w:sz w:val="22"/>
          <w:szCs w:val="22"/>
          <w:bdr w:val="none" w:color="auto" w:sz="0" w:space="0"/>
          <w:lang w:val="en-US" w:eastAsia="zh-CN" w:bidi="ar"/>
        </w:rPr>
        <w:t> </w:t>
      </w:r>
    </w:p>
    <w:p w14:paraId="5A96AC9B">
      <w:pPr>
        <w:keepNext w:val="0"/>
        <w:keepLines w:val="0"/>
        <w:widowControl/>
        <w:numPr>
          <w:ilvl w:val="0"/>
          <w:numId w:val="18"/>
        </w:numPr>
        <w:suppressLineNumbers w:val="0"/>
        <w:spacing w:before="0" w:beforeAutospacing="0" w:after="0" w:afterAutospacing="0" w:line="23" w:lineRule="atLeast"/>
        <w:ind w:left="0" w:right="200" w:hanging="360"/>
        <w:jc w:val="center"/>
        <w:textAlignment w:val="top"/>
      </w:pPr>
      <w:r>
        <w:rPr>
          <w:rFonts w:hint="default" w:ascii="Arial" w:hAnsi="Arial" w:cs="Arial"/>
          <w:b/>
          <w:bCs/>
          <w:i w:val="0"/>
          <w:iCs w:val="0"/>
          <w:caps w:val="0"/>
          <w:color w:val="2484C6"/>
          <w:spacing w:val="0"/>
          <w:sz w:val="22"/>
          <w:szCs w:val="22"/>
          <w:u w:val="none"/>
        </w:rPr>
        <w:fldChar w:fldCharType="begin"/>
      </w:r>
      <w:r>
        <w:rPr>
          <w:rFonts w:hint="default" w:ascii="Arial" w:hAnsi="Arial" w:cs="Arial"/>
          <w:b/>
          <w:bCs/>
          <w:i w:val="0"/>
          <w:iCs w:val="0"/>
          <w:caps w:val="0"/>
          <w:color w:val="2484C6"/>
          <w:spacing w:val="0"/>
          <w:sz w:val="22"/>
          <w:szCs w:val="22"/>
          <w:u w:val="none"/>
        </w:rPr>
        <w:instrText xml:space="preserve"> HYPERLINK "https://www.thefreedictionary.com/help.htm" </w:instrText>
      </w:r>
      <w:r>
        <w:rPr>
          <w:rFonts w:hint="default" w:ascii="Arial" w:hAnsi="Arial" w:cs="Arial"/>
          <w:b/>
          <w:bCs/>
          <w:i w:val="0"/>
          <w:iCs w:val="0"/>
          <w:caps w:val="0"/>
          <w:color w:val="2484C6"/>
          <w:spacing w:val="0"/>
          <w:sz w:val="22"/>
          <w:szCs w:val="22"/>
          <w:u w:val="none"/>
        </w:rPr>
        <w:fldChar w:fldCharType="separate"/>
      </w:r>
      <w:r>
        <w:rPr>
          <w:rStyle w:val="9"/>
          <w:rFonts w:hint="default" w:ascii="Arial" w:hAnsi="Arial" w:cs="Arial"/>
          <w:b/>
          <w:bCs/>
          <w:i w:val="0"/>
          <w:iCs w:val="0"/>
          <w:caps w:val="0"/>
          <w:color w:val="2484C6"/>
          <w:spacing w:val="0"/>
          <w:sz w:val="22"/>
          <w:szCs w:val="22"/>
          <w:u w:val="none"/>
        </w:rPr>
        <w:t>Help</w:t>
      </w:r>
      <w:r>
        <w:rPr>
          <w:rFonts w:hint="default" w:ascii="Arial" w:hAnsi="Arial" w:cs="Arial"/>
          <w:b/>
          <w:bCs/>
          <w:i w:val="0"/>
          <w:iCs w:val="0"/>
          <w:caps w:val="0"/>
          <w:color w:val="2484C6"/>
          <w:spacing w:val="0"/>
          <w:sz w:val="22"/>
          <w:szCs w:val="22"/>
          <w:u w:val="none"/>
        </w:rPr>
        <w:fldChar w:fldCharType="end"/>
      </w:r>
    </w:p>
    <w:p w14:paraId="656C8ACE">
      <w:pPr>
        <w:keepNext w:val="0"/>
        <w:keepLines w:val="0"/>
        <w:widowControl/>
        <w:suppressLineNumbers w:val="0"/>
        <w:pBdr>
          <w:top w:val="none" w:color="auto" w:sz="0" w:space="0"/>
          <w:bottom w:val="none" w:color="auto" w:sz="0" w:space="0"/>
        </w:pBdr>
        <w:spacing w:before="0" w:beforeAutospacing="0" w:after="20" w:afterAutospacing="0" w:line="300" w:lineRule="atLeast"/>
        <w:ind w:left="0" w:right="0" w:firstLine="0"/>
        <w:jc w:val="center"/>
        <w:textAlignment w:val="center"/>
        <w:rPr>
          <w:rFonts w:hint="default" w:ascii="Arial" w:hAnsi="Arial" w:cs="Arial"/>
          <w:i w:val="0"/>
          <w:iCs w:val="0"/>
          <w:caps w:val="0"/>
          <w:color w:val="404040"/>
          <w:spacing w:val="0"/>
          <w:sz w:val="22"/>
          <w:szCs w:val="22"/>
        </w:rPr>
      </w:pPr>
      <w:r>
        <w:rPr>
          <w:rStyle w:val="8"/>
          <w:rFonts w:hint="default" w:ascii="Arial" w:hAnsi="Arial" w:eastAsia="宋体" w:cs="Arial"/>
          <w:i w:val="0"/>
          <w:iCs w:val="0"/>
          <w:caps w:val="0"/>
          <w:color w:val="404040"/>
          <w:spacing w:val="0"/>
          <w:kern w:val="0"/>
          <w:sz w:val="22"/>
          <w:szCs w:val="22"/>
          <w:lang w:val="en-US" w:eastAsia="zh-CN" w:bidi="ar"/>
        </w:rPr>
        <w:t>For webmasters:</w:t>
      </w:r>
      <w:r>
        <w:rPr>
          <w:rFonts w:hint="default" w:ascii="Arial" w:hAnsi="Arial" w:eastAsia="宋体" w:cs="Arial"/>
          <w:i w:val="0"/>
          <w:iCs w:val="0"/>
          <w:caps w:val="0"/>
          <w:color w:val="404040"/>
          <w:spacing w:val="0"/>
          <w:kern w:val="0"/>
          <w:sz w:val="22"/>
          <w:szCs w:val="22"/>
          <w:lang w:val="en-US" w:eastAsia="zh-CN" w:bidi="ar"/>
        </w:rPr>
        <w:t> </w:t>
      </w:r>
    </w:p>
    <w:p w14:paraId="7D3D4D2F">
      <w:pPr>
        <w:keepNext w:val="0"/>
        <w:keepLines w:val="0"/>
        <w:widowControl/>
        <w:numPr>
          <w:ilvl w:val="0"/>
          <w:numId w:val="19"/>
        </w:numPr>
        <w:suppressLineNumbers w:val="0"/>
        <w:spacing w:before="0" w:beforeAutospacing="0" w:after="0" w:afterAutospacing="0" w:line="23" w:lineRule="atLeast"/>
        <w:ind w:left="0" w:right="200" w:hanging="360"/>
        <w:jc w:val="center"/>
        <w:textAlignment w:val="top"/>
      </w:pPr>
      <w:r>
        <w:rPr>
          <w:rFonts w:hint="default" w:ascii="Arial" w:hAnsi="Arial" w:cs="Arial"/>
          <w:b/>
          <w:bCs/>
          <w:i w:val="0"/>
          <w:iCs w:val="0"/>
          <w:caps w:val="0"/>
          <w:color w:val="2484C6"/>
          <w:spacing w:val="0"/>
          <w:sz w:val="22"/>
          <w:szCs w:val="22"/>
          <w:u w:val="none"/>
        </w:rPr>
        <w:fldChar w:fldCharType="begin"/>
      </w:r>
      <w:r>
        <w:rPr>
          <w:rFonts w:hint="default" w:ascii="Arial" w:hAnsi="Arial" w:cs="Arial"/>
          <w:b/>
          <w:bCs/>
          <w:i w:val="0"/>
          <w:iCs w:val="0"/>
          <w:caps w:val="0"/>
          <w:color w:val="2484C6"/>
          <w:spacing w:val="0"/>
          <w:sz w:val="22"/>
          <w:szCs w:val="22"/>
          <w:u w:val="none"/>
        </w:rPr>
        <w:instrText xml:space="preserve"> HYPERLINK "https://www.thefreedictionary.com/lookup.htm" \l "sitecontent" </w:instrText>
      </w:r>
      <w:r>
        <w:rPr>
          <w:rFonts w:hint="default" w:ascii="Arial" w:hAnsi="Arial" w:cs="Arial"/>
          <w:b/>
          <w:bCs/>
          <w:i w:val="0"/>
          <w:iCs w:val="0"/>
          <w:caps w:val="0"/>
          <w:color w:val="2484C6"/>
          <w:spacing w:val="0"/>
          <w:sz w:val="22"/>
          <w:szCs w:val="22"/>
          <w:u w:val="none"/>
        </w:rPr>
        <w:fldChar w:fldCharType="separate"/>
      </w:r>
      <w:r>
        <w:rPr>
          <w:rStyle w:val="9"/>
          <w:rFonts w:hint="default" w:ascii="Arial" w:hAnsi="Arial" w:cs="Arial"/>
          <w:b/>
          <w:bCs/>
          <w:i w:val="0"/>
          <w:iCs w:val="0"/>
          <w:caps w:val="0"/>
          <w:color w:val="2484C6"/>
          <w:spacing w:val="0"/>
          <w:sz w:val="22"/>
          <w:szCs w:val="22"/>
          <w:u w:val="none"/>
        </w:rPr>
        <w:t>Free content</w:t>
      </w:r>
      <w:r>
        <w:rPr>
          <w:rFonts w:hint="default" w:ascii="Arial" w:hAnsi="Arial" w:cs="Arial"/>
          <w:b/>
          <w:bCs/>
          <w:i w:val="0"/>
          <w:iCs w:val="0"/>
          <w:caps w:val="0"/>
          <w:color w:val="2484C6"/>
          <w:spacing w:val="0"/>
          <w:sz w:val="22"/>
          <w:szCs w:val="22"/>
          <w:u w:val="none"/>
        </w:rPr>
        <w:fldChar w:fldCharType="end"/>
      </w:r>
    </w:p>
    <w:p w14:paraId="355772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23" w:lineRule="atLeast"/>
        <w:ind w:left="0" w:right="0" w:firstLine="0"/>
        <w:jc w:val="center"/>
        <w:textAlignment w:val="center"/>
        <w:rPr>
          <w:rFonts w:hint="default" w:ascii="Arial" w:hAnsi="Arial" w:cs="Arial"/>
          <w:b/>
          <w:bCs/>
          <w:i w:val="0"/>
          <w:iCs w:val="0"/>
          <w:caps w:val="0"/>
          <w:color w:val="404040"/>
          <w:spacing w:val="0"/>
          <w:sz w:val="22"/>
          <w:szCs w:val="22"/>
        </w:rPr>
      </w:pPr>
      <w:r>
        <w:rPr>
          <w:rFonts w:hint="default" w:ascii="Arial" w:hAnsi="Arial" w:eastAsia="宋体" w:cs="Arial"/>
          <w:b/>
          <w:bCs/>
          <w:i w:val="0"/>
          <w:iCs w:val="0"/>
          <w:caps w:val="0"/>
          <w:color w:val="404040"/>
          <w:spacing w:val="0"/>
          <w:kern w:val="0"/>
          <w:sz w:val="22"/>
          <w:szCs w:val="22"/>
          <w:bdr w:val="none" w:color="auto" w:sz="0" w:space="0"/>
          <w:lang w:val="en-US" w:eastAsia="zh-CN" w:bidi="ar"/>
        </w:rPr>
        <w:t> </w:t>
      </w:r>
    </w:p>
    <w:p w14:paraId="49717184">
      <w:pPr>
        <w:keepNext w:val="0"/>
        <w:keepLines w:val="0"/>
        <w:widowControl/>
        <w:numPr>
          <w:ilvl w:val="0"/>
          <w:numId w:val="19"/>
        </w:numPr>
        <w:suppressLineNumbers w:val="0"/>
        <w:spacing w:before="0" w:beforeAutospacing="0" w:after="0" w:afterAutospacing="0" w:line="23" w:lineRule="atLeast"/>
        <w:ind w:left="0" w:right="200" w:hanging="360"/>
        <w:jc w:val="center"/>
        <w:textAlignment w:val="top"/>
      </w:pPr>
      <w:r>
        <w:rPr>
          <w:rFonts w:hint="default" w:ascii="Arial" w:hAnsi="Arial" w:cs="Arial"/>
          <w:b/>
          <w:bCs/>
          <w:i w:val="0"/>
          <w:iCs w:val="0"/>
          <w:caps w:val="0"/>
          <w:color w:val="2484C6"/>
          <w:spacing w:val="0"/>
          <w:sz w:val="22"/>
          <w:szCs w:val="22"/>
          <w:u w:val="none"/>
        </w:rPr>
        <w:fldChar w:fldCharType="begin"/>
      </w:r>
      <w:r>
        <w:rPr>
          <w:rFonts w:hint="default" w:ascii="Arial" w:hAnsi="Arial" w:cs="Arial"/>
          <w:b/>
          <w:bCs/>
          <w:i w:val="0"/>
          <w:iCs w:val="0"/>
          <w:caps w:val="0"/>
          <w:color w:val="2484C6"/>
          <w:spacing w:val="0"/>
          <w:sz w:val="22"/>
          <w:szCs w:val="22"/>
          <w:u w:val="none"/>
        </w:rPr>
        <w:instrText xml:space="preserve"> HYPERLINK "https://www.thefreedictionary.com/lookup.htm" \l "link" </w:instrText>
      </w:r>
      <w:r>
        <w:rPr>
          <w:rFonts w:hint="default" w:ascii="Arial" w:hAnsi="Arial" w:cs="Arial"/>
          <w:b/>
          <w:bCs/>
          <w:i w:val="0"/>
          <w:iCs w:val="0"/>
          <w:caps w:val="0"/>
          <w:color w:val="2484C6"/>
          <w:spacing w:val="0"/>
          <w:sz w:val="22"/>
          <w:szCs w:val="22"/>
          <w:u w:val="none"/>
        </w:rPr>
        <w:fldChar w:fldCharType="separate"/>
      </w:r>
      <w:r>
        <w:rPr>
          <w:rStyle w:val="9"/>
          <w:rFonts w:hint="default" w:ascii="Arial" w:hAnsi="Arial" w:cs="Arial"/>
          <w:b/>
          <w:bCs/>
          <w:i w:val="0"/>
          <w:iCs w:val="0"/>
          <w:caps w:val="0"/>
          <w:color w:val="2484C6"/>
          <w:spacing w:val="0"/>
          <w:sz w:val="22"/>
          <w:szCs w:val="22"/>
          <w:u w:val="none"/>
        </w:rPr>
        <w:t>Linking</w:t>
      </w:r>
      <w:r>
        <w:rPr>
          <w:rFonts w:hint="default" w:ascii="Arial" w:hAnsi="Arial" w:cs="Arial"/>
          <w:b/>
          <w:bCs/>
          <w:i w:val="0"/>
          <w:iCs w:val="0"/>
          <w:caps w:val="0"/>
          <w:color w:val="2484C6"/>
          <w:spacing w:val="0"/>
          <w:sz w:val="22"/>
          <w:szCs w:val="22"/>
          <w:u w:val="none"/>
        </w:rPr>
        <w:fldChar w:fldCharType="end"/>
      </w:r>
    </w:p>
    <w:p w14:paraId="52FDB5A2">
      <w:pPr>
        <w:keepNext w:val="0"/>
        <w:keepLines w:val="0"/>
        <w:widowControl/>
        <w:suppressLineNumbers w:val="0"/>
        <w:spacing w:before="0" w:beforeAutospacing="0" w:after="422" w:afterAutospacing="0"/>
        <w:ind w:left="0" w:right="0"/>
        <w:jc w:val="left"/>
      </w:pPr>
      <w:r>
        <w:rPr>
          <w:rFonts w:hint="default" w:ascii="Arial" w:hAnsi="Arial" w:eastAsia="宋体" w:cs="Arial"/>
          <w:b/>
          <w:bCs/>
          <w:i w:val="0"/>
          <w:iCs w:val="0"/>
          <w:caps w:val="0"/>
          <w:color w:val="404040"/>
          <w:spacing w:val="0"/>
          <w:kern w:val="0"/>
          <w:sz w:val="22"/>
          <w:szCs w:val="22"/>
          <w:bdr w:val="none" w:color="auto" w:sz="0" w:space="0"/>
          <w:lang w:val="en-US" w:eastAsia="zh-CN" w:bidi="ar"/>
        </w:rPr>
        <w:t> </w:t>
      </w:r>
    </w:p>
    <w:p w14:paraId="20BDC300">
      <w:pPr>
        <w:keepNext w:val="0"/>
        <w:keepLines w:val="0"/>
        <w:widowControl/>
        <w:numPr>
          <w:ilvl w:val="0"/>
          <w:numId w:val="19"/>
        </w:numPr>
        <w:suppressLineNumbers w:val="0"/>
        <w:spacing w:before="0" w:beforeAutospacing="0" w:after="0" w:afterAutospacing="0" w:line="23" w:lineRule="atLeast"/>
        <w:ind w:left="0" w:right="200" w:hanging="360"/>
        <w:jc w:val="center"/>
        <w:textAlignment w:val="top"/>
      </w:pPr>
      <w:r>
        <w:rPr>
          <w:rFonts w:hint="default" w:ascii="Arial" w:hAnsi="Arial" w:cs="Arial"/>
          <w:b/>
          <w:bCs/>
          <w:i w:val="0"/>
          <w:iCs w:val="0"/>
          <w:caps w:val="0"/>
          <w:color w:val="2484C6"/>
          <w:spacing w:val="0"/>
          <w:sz w:val="22"/>
          <w:szCs w:val="22"/>
          <w:u w:val="none"/>
        </w:rPr>
        <w:fldChar w:fldCharType="begin"/>
      </w:r>
      <w:r>
        <w:rPr>
          <w:rFonts w:hint="default" w:ascii="Arial" w:hAnsi="Arial" w:cs="Arial"/>
          <w:b/>
          <w:bCs/>
          <w:i w:val="0"/>
          <w:iCs w:val="0"/>
          <w:caps w:val="0"/>
          <w:color w:val="2484C6"/>
          <w:spacing w:val="0"/>
          <w:sz w:val="22"/>
          <w:szCs w:val="22"/>
          <w:u w:val="none"/>
        </w:rPr>
        <w:instrText xml:space="preserve"> HYPERLINK "https://www.thefreedictionary.com/lookup.htm" \l "searchbox" </w:instrText>
      </w:r>
      <w:r>
        <w:rPr>
          <w:rFonts w:hint="default" w:ascii="Arial" w:hAnsi="Arial" w:cs="Arial"/>
          <w:b/>
          <w:bCs/>
          <w:i w:val="0"/>
          <w:iCs w:val="0"/>
          <w:caps w:val="0"/>
          <w:color w:val="2484C6"/>
          <w:spacing w:val="0"/>
          <w:sz w:val="22"/>
          <w:szCs w:val="22"/>
          <w:u w:val="none"/>
        </w:rPr>
        <w:fldChar w:fldCharType="separate"/>
      </w:r>
      <w:r>
        <w:rPr>
          <w:rStyle w:val="9"/>
          <w:rFonts w:hint="default" w:ascii="Arial" w:hAnsi="Arial" w:cs="Arial"/>
          <w:b/>
          <w:bCs/>
          <w:i w:val="0"/>
          <w:iCs w:val="0"/>
          <w:caps w:val="0"/>
          <w:color w:val="2484C6"/>
          <w:spacing w:val="0"/>
          <w:sz w:val="22"/>
          <w:szCs w:val="22"/>
          <w:u w:val="none"/>
        </w:rPr>
        <w:t>Lookup box</w:t>
      </w:r>
      <w:r>
        <w:rPr>
          <w:rFonts w:hint="default" w:ascii="Arial" w:hAnsi="Arial" w:cs="Arial"/>
          <w:b/>
          <w:bCs/>
          <w:i w:val="0"/>
          <w:iCs w:val="0"/>
          <w:caps w:val="0"/>
          <w:color w:val="2484C6"/>
          <w:spacing w:val="0"/>
          <w:sz w:val="22"/>
          <w:szCs w:val="22"/>
          <w:u w:val="none"/>
        </w:rPr>
        <w:fldChar w:fldCharType="end"/>
      </w:r>
    </w:p>
    <w:p w14:paraId="5AF844B2">
      <w:pPr>
        <w:keepNext w:val="0"/>
        <w:keepLines w:val="0"/>
        <w:widowControl/>
        <w:numPr>
          <w:ilvl w:val="0"/>
          <w:numId w:val="20"/>
        </w:numPr>
        <w:suppressLineNumbers w:val="0"/>
        <w:spacing w:before="0" w:beforeAutospacing="0" w:after="80" w:afterAutospacing="0" w:line="320" w:lineRule="atLeast"/>
        <w:ind w:left="80" w:right="100" w:hanging="360"/>
        <w:jc w:val="center"/>
        <w:textAlignment w:val="top"/>
      </w:pPr>
      <w:r>
        <w:rPr>
          <w:rFonts w:hint="default" w:ascii="Arial" w:hAnsi="Arial" w:cs="Arial"/>
          <w:b/>
          <w:bCs/>
          <w:i w:val="0"/>
          <w:iCs w:val="0"/>
          <w:caps w:val="0"/>
          <w:color w:val="2484C6"/>
          <w:spacing w:val="0"/>
          <w:sz w:val="24"/>
          <w:szCs w:val="24"/>
          <w:u w:val="none"/>
        </w:rPr>
        <w:fldChar w:fldCharType="begin"/>
      </w:r>
      <w:r>
        <w:rPr>
          <w:rFonts w:hint="default" w:ascii="Arial" w:hAnsi="Arial" w:cs="Arial"/>
          <w:b/>
          <w:bCs/>
          <w:i w:val="0"/>
          <w:iCs w:val="0"/>
          <w:caps w:val="0"/>
          <w:color w:val="2484C6"/>
          <w:spacing w:val="0"/>
          <w:sz w:val="24"/>
          <w:szCs w:val="24"/>
          <w:u w:val="none"/>
        </w:rPr>
        <w:instrText xml:space="preserve"> HYPERLINK "https://www.thefreedictionary.com/about.htm" </w:instrText>
      </w:r>
      <w:r>
        <w:rPr>
          <w:rFonts w:hint="default" w:ascii="Arial" w:hAnsi="Arial" w:cs="Arial"/>
          <w:b/>
          <w:bCs/>
          <w:i w:val="0"/>
          <w:iCs w:val="0"/>
          <w:caps w:val="0"/>
          <w:color w:val="2484C6"/>
          <w:spacing w:val="0"/>
          <w:sz w:val="24"/>
          <w:szCs w:val="24"/>
          <w:u w:val="none"/>
        </w:rPr>
        <w:fldChar w:fldCharType="separate"/>
      </w:r>
      <w:r>
        <w:rPr>
          <w:rStyle w:val="9"/>
          <w:rFonts w:hint="default" w:ascii="Arial" w:hAnsi="Arial" w:cs="Arial"/>
          <w:b/>
          <w:bCs/>
          <w:i w:val="0"/>
          <w:iCs w:val="0"/>
          <w:caps w:val="0"/>
          <w:color w:val="2484C6"/>
          <w:spacing w:val="0"/>
          <w:sz w:val="24"/>
          <w:szCs w:val="24"/>
          <w:u w:val="none"/>
        </w:rPr>
        <w:t>Terms of Use</w:t>
      </w:r>
      <w:r>
        <w:rPr>
          <w:rFonts w:hint="default" w:ascii="Arial" w:hAnsi="Arial" w:cs="Arial"/>
          <w:b/>
          <w:bCs/>
          <w:i w:val="0"/>
          <w:iCs w:val="0"/>
          <w:caps w:val="0"/>
          <w:color w:val="2484C6"/>
          <w:spacing w:val="0"/>
          <w:sz w:val="24"/>
          <w:szCs w:val="24"/>
          <w:u w:val="none"/>
        </w:rPr>
        <w:fldChar w:fldCharType="end"/>
      </w:r>
    </w:p>
    <w:p w14:paraId="3A5E7A2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0" w:afterAutospacing="0" w:line="320" w:lineRule="atLeast"/>
        <w:ind w:left="0" w:right="0" w:firstLine="0"/>
        <w:jc w:val="center"/>
        <w:textAlignment w:val="center"/>
        <w:rPr>
          <w:rFonts w:hint="default" w:ascii="Arial" w:hAnsi="Arial" w:cs="Arial"/>
          <w:b/>
          <w:bCs/>
          <w:i w:val="0"/>
          <w:iCs w:val="0"/>
          <w:caps w:val="0"/>
          <w:color w:val="404040"/>
          <w:spacing w:val="0"/>
          <w:sz w:val="24"/>
          <w:szCs w:val="24"/>
        </w:rPr>
      </w:pPr>
      <w:r>
        <w:rPr>
          <w:rFonts w:hint="default" w:ascii="Arial" w:hAnsi="Arial" w:eastAsia="宋体" w:cs="Arial"/>
          <w:b/>
          <w:bCs/>
          <w:i w:val="0"/>
          <w:iCs w:val="0"/>
          <w:caps w:val="0"/>
          <w:color w:val="404040"/>
          <w:spacing w:val="0"/>
          <w:kern w:val="0"/>
          <w:sz w:val="24"/>
          <w:szCs w:val="24"/>
          <w:bdr w:val="none" w:color="auto" w:sz="0" w:space="0"/>
          <w:lang w:val="en-US" w:eastAsia="zh-CN" w:bidi="ar"/>
        </w:rPr>
        <w:t> </w:t>
      </w:r>
    </w:p>
    <w:p w14:paraId="69B6F743">
      <w:pPr>
        <w:keepNext w:val="0"/>
        <w:keepLines w:val="0"/>
        <w:widowControl/>
        <w:numPr>
          <w:ilvl w:val="0"/>
          <w:numId w:val="20"/>
        </w:numPr>
        <w:suppressLineNumbers w:val="0"/>
        <w:spacing w:before="0" w:beforeAutospacing="0" w:after="80" w:afterAutospacing="0" w:line="320" w:lineRule="atLeast"/>
        <w:ind w:left="80" w:right="100" w:hanging="360"/>
        <w:jc w:val="center"/>
        <w:textAlignment w:val="top"/>
      </w:pPr>
      <w:r>
        <w:rPr>
          <w:rFonts w:hint="default" w:ascii="Arial" w:hAnsi="Arial" w:cs="Arial"/>
          <w:b/>
          <w:bCs/>
          <w:i w:val="0"/>
          <w:iCs w:val="0"/>
          <w:caps w:val="0"/>
          <w:color w:val="2484C6"/>
          <w:spacing w:val="0"/>
          <w:sz w:val="24"/>
          <w:szCs w:val="24"/>
          <w:u w:val="none"/>
        </w:rPr>
        <w:fldChar w:fldCharType="begin"/>
      </w:r>
      <w:r>
        <w:rPr>
          <w:rFonts w:hint="default" w:ascii="Arial" w:hAnsi="Arial" w:cs="Arial"/>
          <w:b/>
          <w:bCs/>
          <w:i w:val="0"/>
          <w:iCs w:val="0"/>
          <w:caps w:val="0"/>
          <w:color w:val="2484C6"/>
          <w:spacing w:val="0"/>
          <w:sz w:val="24"/>
          <w:szCs w:val="24"/>
          <w:u w:val="none"/>
        </w:rPr>
        <w:instrText xml:space="preserve"> HYPERLINK "https://www.thefreedictionary.com/privacy-policy.htm" </w:instrText>
      </w:r>
      <w:r>
        <w:rPr>
          <w:rFonts w:hint="default" w:ascii="Arial" w:hAnsi="Arial" w:cs="Arial"/>
          <w:b/>
          <w:bCs/>
          <w:i w:val="0"/>
          <w:iCs w:val="0"/>
          <w:caps w:val="0"/>
          <w:color w:val="2484C6"/>
          <w:spacing w:val="0"/>
          <w:sz w:val="24"/>
          <w:szCs w:val="24"/>
          <w:u w:val="none"/>
        </w:rPr>
        <w:fldChar w:fldCharType="separate"/>
      </w:r>
      <w:r>
        <w:rPr>
          <w:rStyle w:val="9"/>
          <w:rFonts w:hint="default" w:ascii="Arial" w:hAnsi="Arial" w:cs="Arial"/>
          <w:b/>
          <w:bCs/>
          <w:i w:val="0"/>
          <w:iCs w:val="0"/>
          <w:caps w:val="0"/>
          <w:color w:val="2484C6"/>
          <w:spacing w:val="0"/>
          <w:sz w:val="24"/>
          <w:szCs w:val="24"/>
          <w:u w:val="none"/>
        </w:rPr>
        <w:t>Privacy policy</w:t>
      </w:r>
      <w:r>
        <w:rPr>
          <w:rFonts w:hint="default" w:ascii="Arial" w:hAnsi="Arial" w:cs="Arial"/>
          <w:b/>
          <w:bCs/>
          <w:i w:val="0"/>
          <w:iCs w:val="0"/>
          <w:caps w:val="0"/>
          <w:color w:val="2484C6"/>
          <w:spacing w:val="0"/>
          <w:sz w:val="24"/>
          <w:szCs w:val="24"/>
          <w:u w:val="none"/>
        </w:rPr>
        <w:fldChar w:fldCharType="end"/>
      </w:r>
    </w:p>
    <w:p w14:paraId="4B606F37">
      <w:pPr>
        <w:keepNext w:val="0"/>
        <w:keepLines w:val="0"/>
        <w:widowControl/>
        <w:suppressLineNumbers w:val="0"/>
        <w:spacing w:before="0" w:beforeAutospacing="0" w:after="340" w:afterAutospacing="0"/>
        <w:ind w:left="0" w:right="0"/>
        <w:jc w:val="left"/>
      </w:pPr>
      <w:r>
        <w:rPr>
          <w:rFonts w:hint="default" w:ascii="Arial" w:hAnsi="Arial" w:eastAsia="宋体" w:cs="Arial"/>
          <w:b/>
          <w:bCs/>
          <w:i w:val="0"/>
          <w:iCs w:val="0"/>
          <w:caps w:val="0"/>
          <w:color w:val="404040"/>
          <w:spacing w:val="0"/>
          <w:kern w:val="0"/>
          <w:sz w:val="24"/>
          <w:szCs w:val="24"/>
          <w:bdr w:val="none" w:color="auto" w:sz="0" w:space="0"/>
          <w:lang w:val="en-US" w:eastAsia="zh-CN" w:bidi="ar"/>
        </w:rPr>
        <w:t> </w:t>
      </w:r>
    </w:p>
    <w:p w14:paraId="22979232">
      <w:pPr>
        <w:keepNext w:val="0"/>
        <w:keepLines w:val="0"/>
        <w:widowControl/>
        <w:numPr>
          <w:ilvl w:val="0"/>
          <w:numId w:val="20"/>
        </w:numPr>
        <w:suppressLineNumbers w:val="0"/>
        <w:spacing w:before="0" w:beforeAutospacing="0" w:after="80" w:afterAutospacing="0" w:line="320" w:lineRule="atLeast"/>
        <w:ind w:left="80" w:right="100" w:hanging="360"/>
        <w:jc w:val="center"/>
        <w:textAlignment w:val="top"/>
      </w:pPr>
      <w:r>
        <w:rPr>
          <w:rFonts w:hint="default" w:ascii="Arial" w:hAnsi="Arial" w:cs="Arial"/>
          <w:b/>
          <w:bCs/>
          <w:i w:val="0"/>
          <w:iCs w:val="0"/>
          <w:caps w:val="0"/>
          <w:color w:val="2484C6"/>
          <w:spacing w:val="0"/>
          <w:sz w:val="24"/>
          <w:szCs w:val="24"/>
          <w:u w:val="none"/>
        </w:rPr>
        <w:t>Feedback</w:t>
      </w:r>
    </w:p>
    <w:p w14:paraId="136696ED">
      <w:pPr>
        <w:keepNext w:val="0"/>
        <w:keepLines w:val="0"/>
        <w:widowControl/>
        <w:suppressLineNumbers w:val="0"/>
        <w:spacing w:before="0" w:beforeAutospacing="0" w:after="340" w:afterAutospacing="0"/>
        <w:ind w:left="0" w:right="0"/>
        <w:jc w:val="left"/>
      </w:pPr>
      <w:r>
        <w:rPr>
          <w:rFonts w:hint="default" w:ascii="Arial" w:hAnsi="Arial" w:eastAsia="宋体" w:cs="Arial"/>
          <w:b/>
          <w:bCs/>
          <w:i w:val="0"/>
          <w:iCs w:val="0"/>
          <w:caps w:val="0"/>
          <w:color w:val="404040"/>
          <w:spacing w:val="0"/>
          <w:kern w:val="0"/>
          <w:sz w:val="24"/>
          <w:szCs w:val="24"/>
          <w:bdr w:val="none" w:color="auto" w:sz="0" w:space="0"/>
          <w:lang w:val="en-US" w:eastAsia="zh-CN" w:bidi="ar"/>
        </w:rPr>
        <w:t> </w:t>
      </w:r>
    </w:p>
    <w:p w14:paraId="3066E5B6">
      <w:pPr>
        <w:keepNext w:val="0"/>
        <w:keepLines w:val="0"/>
        <w:widowControl/>
        <w:numPr>
          <w:ilvl w:val="0"/>
          <w:numId w:val="20"/>
        </w:numPr>
        <w:suppressLineNumbers w:val="0"/>
        <w:spacing w:before="0" w:beforeAutospacing="0" w:after="80" w:afterAutospacing="0" w:line="320" w:lineRule="atLeast"/>
        <w:ind w:left="80" w:right="100" w:hanging="360"/>
        <w:jc w:val="center"/>
        <w:textAlignment w:val="top"/>
      </w:pPr>
      <w:r>
        <w:rPr>
          <w:rFonts w:hint="default" w:ascii="Arial" w:hAnsi="Arial" w:cs="Arial"/>
          <w:b/>
          <w:bCs/>
          <w:i w:val="0"/>
          <w:iCs w:val="0"/>
          <w:caps w:val="0"/>
          <w:color w:val="2484C6"/>
          <w:spacing w:val="0"/>
          <w:sz w:val="24"/>
          <w:szCs w:val="24"/>
          <w:u w:val="none"/>
        </w:rPr>
        <w:fldChar w:fldCharType="begin"/>
      </w:r>
      <w:r>
        <w:rPr>
          <w:rFonts w:hint="default" w:ascii="Arial" w:hAnsi="Arial" w:cs="Arial"/>
          <w:b/>
          <w:bCs/>
          <w:i w:val="0"/>
          <w:iCs w:val="0"/>
          <w:caps w:val="0"/>
          <w:color w:val="2484C6"/>
          <w:spacing w:val="0"/>
          <w:sz w:val="24"/>
          <w:szCs w:val="24"/>
          <w:u w:val="none"/>
        </w:rPr>
        <w:instrText xml:space="preserve"> HYPERLINK "https://www.thefreedictionary.com/advertise-with-us.htm" </w:instrText>
      </w:r>
      <w:r>
        <w:rPr>
          <w:rFonts w:hint="default" w:ascii="Arial" w:hAnsi="Arial" w:cs="Arial"/>
          <w:b/>
          <w:bCs/>
          <w:i w:val="0"/>
          <w:iCs w:val="0"/>
          <w:caps w:val="0"/>
          <w:color w:val="2484C6"/>
          <w:spacing w:val="0"/>
          <w:sz w:val="24"/>
          <w:szCs w:val="24"/>
          <w:u w:val="none"/>
        </w:rPr>
        <w:fldChar w:fldCharType="separate"/>
      </w:r>
      <w:r>
        <w:rPr>
          <w:rStyle w:val="9"/>
          <w:rFonts w:hint="default" w:ascii="Arial" w:hAnsi="Arial" w:cs="Arial"/>
          <w:b/>
          <w:bCs/>
          <w:i w:val="0"/>
          <w:iCs w:val="0"/>
          <w:caps w:val="0"/>
          <w:color w:val="2484C6"/>
          <w:spacing w:val="0"/>
          <w:sz w:val="24"/>
          <w:szCs w:val="24"/>
          <w:u w:val="none"/>
        </w:rPr>
        <w:t>Advertise with Us</w:t>
      </w:r>
      <w:r>
        <w:rPr>
          <w:rFonts w:hint="default" w:ascii="Arial" w:hAnsi="Arial" w:cs="Arial"/>
          <w:b/>
          <w:bCs/>
          <w:i w:val="0"/>
          <w:iCs w:val="0"/>
          <w:caps w:val="0"/>
          <w:color w:val="2484C6"/>
          <w:spacing w:val="0"/>
          <w:sz w:val="24"/>
          <w:szCs w:val="24"/>
          <w:u w:val="none"/>
        </w:rPr>
        <w:fldChar w:fldCharType="end"/>
      </w:r>
    </w:p>
    <w:p w14:paraId="575B03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0" w:afterAutospacing="0" w:line="320" w:lineRule="atLeast"/>
        <w:ind w:left="0" w:right="0" w:firstLine="0"/>
        <w:jc w:val="center"/>
        <w:rPr>
          <w:rFonts w:hint="default" w:ascii="Arial" w:hAnsi="Arial" w:cs="Arial"/>
          <w:b/>
          <w:bCs/>
          <w:i w:val="0"/>
          <w:iCs w:val="0"/>
          <w:caps w:val="0"/>
          <w:color w:val="404040"/>
          <w:spacing w:val="0"/>
          <w:sz w:val="24"/>
          <w:szCs w:val="24"/>
        </w:rPr>
      </w:pPr>
      <w:r>
        <w:rPr>
          <w:rFonts w:hint="default" w:ascii="Arial" w:hAnsi="Arial" w:eastAsia="宋体" w:cs="Arial"/>
          <w:b/>
          <w:bCs/>
          <w:i w:val="0"/>
          <w:iCs w:val="0"/>
          <w:caps w:val="0"/>
          <w:color w:val="404040"/>
          <w:spacing w:val="0"/>
          <w:kern w:val="0"/>
          <w:sz w:val="24"/>
          <w:szCs w:val="24"/>
          <w:lang w:val="en-US" w:eastAsia="zh-CN" w:bidi="ar"/>
        </w:rPr>
        <w:t> </w:t>
      </w:r>
      <w:r>
        <w:rPr>
          <w:rStyle w:val="8"/>
          <w:rFonts w:hint="default" w:ascii="Arial" w:hAnsi="Arial" w:eastAsia="宋体" w:cs="Arial"/>
          <w:b/>
          <w:bCs/>
          <w:i w:val="0"/>
          <w:iCs w:val="0"/>
          <w:caps w:val="0"/>
          <w:color w:val="2484C6"/>
          <w:spacing w:val="0"/>
          <w:kern w:val="0"/>
          <w:sz w:val="24"/>
          <w:szCs w:val="24"/>
          <w:lang w:val="en-US" w:eastAsia="zh-CN" w:bidi="ar"/>
        </w:rPr>
        <w:t>Copyright © 2003-2024 </w:t>
      </w:r>
      <w:r>
        <w:rPr>
          <w:rStyle w:val="8"/>
          <w:rFonts w:hint="default" w:ascii="Arial" w:hAnsi="Arial" w:eastAsia="宋体" w:cs="Arial"/>
          <w:b/>
          <w:bCs/>
          <w:i w:val="0"/>
          <w:iCs w:val="0"/>
          <w:caps w:val="0"/>
          <w:color w:val="2484C6"/>
          <w:spacing w:val="0"/>
          <w:kern w:val="0"/>
          <w:sz w:val="24"/>
          <w:szCs w:val="24"/>
          <w:u w:val="none"/>
          <w:lang w:val="en-US" w:eastAsia="zh-CN" w:bidi="ar"/>
        </w:rPr>
        <w:fldChar w:fldCharType="begin"/>
      </w:r>
      <w:r>
        <w:rPr>
          <w:rStyle w:val="8"/>
          <w:rFonts w:hint="default" w:ascii="Arial" w:hAnsi="Arial" w:eastAsia="宋体" w:cs="Arial"/>
          <w:b/>
          <w:bCs/>
          <w:i w:val="0"/>
          <w:iCs w:val="0"/>
          <w:caps w:val="0"/>
          <w:color w:val="2484C6"/>
          <w:spacing w:val="0"/>
          <w:kern w:val="0"/>
          <w:sz w:val="24"/>
          <w:szCs w:val="24"/>
          <w:u w:val="none"/>
          <w:lang w:val="en-US" w:eastAsia="zh-CN" w:bidi="ar"/>
        </w:rPr>
        <w:instrText xml:space="preserve"> HYPERLINK "http://www.farlex.com/" </w:instrText>
      </w:r>
      <w:r>
        <w:rPr>
          <w:rStyle w:val="8"/>
          <w:rFonts w:hint="default" w:ascii="Arial" w:hAnsi="Arial" w:eastAsia="宋体" w:cs="Arial"/>
          <w:b/>
          <w:bCs/>
          <w:i w:val="0"/>
          <w:iCs w:val="0"/>
          <w:caps w:val="0"/>
          <w:color w:val="2484C6"/>
          <w:spacing w:val="0"/>
          <w:kern w:val="0"/>
          <w:sz w:val="24"/>
          <w:szCs w:val="24"/>
          <w:u w:val="none"/>
          <w:lang w:val="en-US" w:eastAsia="zh-CN" w:bidi="ar"/>
        </w:rPr>
        <w:fldChar w:fldCharType="separate"/>
      </w:r>
      <w:r>
        <w:rPr>
          <w:rStyle w:val="9"/>
          <w:rFonts w:hint="default" w:ascii="Arial" w:hAnsi="Arial" w:eastAsia="宋体" w:cs="Arial"/>
          <w:b/>
          <w:bCs/>
          <w:i w:val="0"/>
          <w:iCs w:val="0"/>
          <w:caps w:val="0"/>
          <w:color w:val="2484C6"/>
          <w:spacing w:val="0"/>
          <w:sz w:val="24"/>
          <w:szCs w:val="24"/>
          <w:u w:val="none"/>
        </w:rPr>
        <w:t>Farlex, Inc</w:t>
      </w:r>
      <w:r>
        <w:rPr>
          <w:rStyle w:val="8"/>
          <w:rFonts w:hint="default" w:ascii="Arial" w:hAnsi="Arial" w:eastAsia="宋体" w:cs="Arial"/>
          <w:b/>
          <w:bCs/>
          <w:i w:val="0"/>
          <w:iCs w:val="0"/>
          <w:caps w:val="0"/>
          <w:color w:val="2484C6"/>
          <w:spacing w:val="0"/>
          <w:kern w:val="0"/>
          <w:sz w:val="24"/>
          <w:szCs w:val="24"/>
          <w:u w:val="none"/>
          <w:lang w:val="en-US" w:eastAsia="zh-CN" w:bidi="ar"/>
        </w:rPr>
        <w:fldChar w:fldCharType="end"/>
      </w:r>
    </w:p>
    <w:p w14:paraId="3FABE79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Arial" w:hAnsi="Arial" w:cs="Arial"/>
          <w:i w:val="0"/>
          <w:iCs w:val="0"/>
          <w:caps w:val="0"/>
          <w:color w:val="404040"/>
          <w:spacing w:val="0"/>
          <w:sz w:val="26"/>
          <w:szCs w:val="26"/>
        </w:rPr>
      </w:pPr>
      <w:r>
        <w:rPr>
          <w:rStyle w:val="8"/>
          <w:rFonts w:hint="default" w:ascii="Arial" w:hAnsi="Arial" w:eastAsia="宋体" w:cs="Arial"/>
          <w:i w:val="0"/>
          <w:iCs w:val="0"/>
          <w:caps w:val="0"/>
          <w:color w:val="404040"/>
          <w:spacing w:val="0"/>
          <w:kern w:val="0"/>
          <w:sz w:val="26"/>
          <w:szCs w:val="26"/>
          <w:bdr w:val="none" w:color="auto" w:sz="0" w:space="0"/>
          <w:lang w:val="en-US" w:eastAsia="zh-CN" w:bidi="ar"/>
        </w:rPr>
        <w:t>Disclaimer</w:t>
      </w:r>
    </w:p>
    <w:p w14:paraId="1C835263">
      <w:pPr>
        <w:pStyle w:val="5"/>
        <w:keepNext w:val="0"/>
        <w:keepLines w:val="0"/>
        <w:widowControl/>
        <w:suppressLineNumbers w:val="0"/>
        <w:spacing w:before="0" w:beforeAutospacing="0" w:after="0" w:afterAutospacing="0"/>
        <w:ind w:left="0" w:right="0"/>
        <w:jc w:val="center"/>
      </w:pPr>
      <w:r>
        <w:rPr>
          <w:rFonts w:hint="default" w:ascii="Arial" w:hAnsi="Arial" w:cs="Arial"/>
          <w:i w:val="0"/>
          <w:iCs w:val="0"/>
          <w:caps w:val="0"/>
          <w:color w:val="404040"/>
          <w:spacing w:val="0"/>
          <w:sz w:val="26"/>
          <w:szCs w:val="26"/>
        </w:rPr>
        <w:t>All content on this website, including dictionary, thesaurus, literature, geography, and other reference data is for informational purposes only. This information should not be considered complete, up to date, and is not intended to be used in place of a visit, consultation, or advice of a legal, medical, or any other professional.</w:t>
      </w:r>
    </w:p>
    <w:p w14:paraId="521277F7">
      <w:pPr>
        <w:keepNext w:val="0"/>
        <w:keepLines w:val="0"/>
        <w:widowControl/>
        <w:suppressLineNumbers w:val="0"/>
        <w:ind w:left="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 </w:t>
      </w:r>
    </w:p>
    <w:p w14:paraId="084A39C0">
      <w:pPr>
        <w:keepNext w:val="0"/>
        <w:keepLines w:val="0"/>
        <w:widowControl/>
        <w:suppressLineNumbers w:val="0"/>
        <w:ind w:left="0" w:firstLine="0"/>
        <w:jc w:val="left"/>
        <w:rPr>
          <w:rFonts w:hint="default" w:ascii="Arial" w:hAnsi="Arial" w:cs="Arial"/>
          <w:i w:val="0"/>
          <w:iCs w:val="0"/>
          <w:caps w:val="0"/>
          <w:color w:val="404040"/>
          <w:spacing w:val="0"/>
          <w:sz w:val="26"/>
          <w:szCs w:val="26"/>
        </w:rPr>
      </w:pPr>
      <w:r>
        <w:rPr>
          <w:rFonts w:hint="default" w:ascii="Arial" w:hAnsi="Arial" w:eastAsia="宋体" w:cs="Arial"/>
          <w:i w:val="0"/>
          <w:iCs w:val="0"/>
          <w:caps w:val="0"/>
          <w:color w:val="404040"/>
          <w:spacing w:val="0"/>
          <w:kern w:val="0"/>
          <w:sz w:val="26"/>
          <w:szCs w:val="26"/>
          <w:lang w:val="en-US" w:eastAsia="zh-CN" w:bidi="ar"/>
        </w:rPr>
        <w:t> </w:t>
      </w:r>
    </w:p>
    <w:p w14:paraId="538F9377">
      <w:pPr>
        <w:pStyle w:val="4"/>
        <w:keepNext w:val="0"/>
        <w:keepLines w:val="0"/>
        <w:widowControl/>
        <w:suppressLineNumbers w:val="0"/>
        <w:spacing w:before="0" w:beforeAutospacing="0" w:after="0" w:afterAutospacing="0"/>
        <w:ind w:left="0" w:right="0"/>
      </w:pPr>
      <w:r>
        <w:rPr>
          <w:i w:val="0"/>
          <w:iCs w:val="0"/>
          <w:caps w:val="0"/>
          <w:color w:val="CCCCCC"/>
          <w:spacing w:val="0"/>
          <w:shd w:val="clear" w:fill="4848FF"/>
        </w:rPr>
        <w:t>Love words?</w:t>
      </w:r>
    </w:p>
    <w:p w14:paraId="224D024B">
      <w:pPr>
        <w:keepNext w:val="0"/>
        <w:keepLines w:val="0"/>
        <w:widowControl/>
        <w:suppressLineNumbers w:val="0"/>
        <w:pBdr>
          <w:top w:val="none" w:color="auto" w:sz="0" w:space="0"/>
          <w:left w:val="none" w:color="auto" w:sz="0" w:space="0"/>
          <w:bottom w:val="none" w:color="auto" w:sz="0" w:space="0"/>
          <w:right w:val="none" w:color="auto" w:sz="0" w:space="0"/>
        </w:pBdr>
        <w:shd w:val="clear" w:fill="4848FF"/>
        <w:spacing w:before="0" w:beforeAutospacing="0" w:after="0" w:afterAutospacing="0"/>
        <w:ind w:left="0" w:right="0" w:firstLine="0"/>
        <w:jc w:val="left"/>
        <w:rPr>
          <w:rFonts w:hint="default" w:ascii="Arial" w:hAnsi="Arial" w:cs="Arial"/>
          <w:i w:val="0"/>
          <w:iCs w:val="0"/>
          <w:caps w:val="0"/>
          <w:color w:val="CCCCCC"/>
          <w:spacing w:val="0"/>
          <w:sz w:val="26"/>
          <w:szCs w:val="26"/>
        </w:rPr>
      </w:pPr>
      <w:r>
        <w:rPr>
          <w:rFonts w:hint="default" w:ascii="Arial" w:hAnsi="Arial" w:eastAsia="宋体" w:cs="Arial"/>
          <w:i w:val="0"/>
          <w:iCs w:val="0"/>
          <w:caps w:val="0"/>
          <w:color w:val="CCCCCC"/>
          <w:spacing w:val="0"/>
          <w:kern w:val="0"/>
          <w:sz w:val="26"/>
          <w:szCs w:val="26"/>
          <w:shd w:val="clear" w:fill="4848FF"/>
          <w:lang w:val="en-US" w:eastAsia="zh-CN" w:bidi="ar"/>
        </w:rPr>
        <w:t>Subscribe to our free Word of the Day email!</w:t>
      </w:r>
    </w:p>
    <w:p w14:paraId="5EB1EC92">
      <w:pPr>
        <w:pStyle w:val="10"/>
      </w:pPr>
      <w:r>
        <w:t>窗体顶端</w:t>
      </w:r>
    </w:p>
    <w:p w14:paraId="12B612A0">
      <w:pPr>
        <w:keepNext w:val="0"/>
        <w:keepLines w:val="0"/>
        <w:widowControl/>
        <w:suppressLineNumbers w:val="0"/>
        <w:pBdr>
          <w:top w:val="none" w:color="auto" w:sz="0" w:space="0"/>
          <w:left w:val="none" w:color="auto" w:sz="0" w:space="0"/>
          <w:bottom w:val="none" w:color="auto" w:sz="0" w:space="0"/>
          <w:right w:val="none" w:color="auto" w:sz="0" w:space="0"/>
        </w:pBdr>
        <w:shd w:val="clear" w:fill="4848FF"/>
        <w:spacing w:before="100" w:beforeAutospacing="0" w:after="0" w:afterAutospacing="0"/>
        <w:ind w:left="0" w:right="0" w:firstLine="0"/>
        <w:jc w:val="left"/>
        <w:rPr>
          <w:rFonts w:hint="default" w:ascii="Arial" w:hAnsi="Arial" w:cs="Arial"/>
          <w:i w:val="0"/>
          <w:iCs w:val="0"/>
          <w:caps w:val="0"/>
          <w:color w:val="CCCCCC"/>
          <w:spacing w:val="0"/>
          <w:sz w:val="26"/>
          <w:szCs w:val="26"/>
        </w:rPr>
      </w:pPr>
      <w:r>
        <w:rPr>
          <w:rFonts w:hint="default" w:ascii="Arial" w:hAnsi="Arial" w:eastAsia="宋体" w:cs="Arial"/>
          <w:i w:val="0"/>
          <w:iCs w:val="0"/>
          <w:caps w:val="0"/>
          <w:color w:val="000000"/>
          <w:spacing w:val="0"/>
          <w:kern w:val="0"/>
          <w:sz w:val="26"/>
          <w:szCs w:val="26"/>
          <w:bdr w:val="none" w:color="CCCCCC" w:sz="0" w:space="0"/>
          <w:shd w:val="clear" w:fill="FFFFFF"/>
          <w:lang w:val="en-US" w:eastAsia="zh-CN" w:bidi="ar"/>
        </w:rPr>
        <mc:AlternateContent>
          <mc:Choice Requires="wps">
            <w:drawing>
              <wp:inline distT="0" distB="0" distL="114300" distR="114300">
                <wp:extent cx="635" cy="0"/>
                <wp:effectExtent l="0" t="6350" r="0" b="6350"/>
                <wp:docPr id="5" name="自选图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18"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DjSJ3OAAAA/wAAAA8AAAAAAAAAAQAgAAAAIgAAAGRycy9k&#10;b3ducmV2LnhtbFBLAQIUABQAAAAIAIdO4kD2mWEdDAIAAB8EAAAOAAAAAAAAAAEAIAAAAB0BAABk&#10;cnMvZTJvRG9jLnhtbFBLBQYAAAAABgAGAFkBAACbBQAAAAA=&#10;">
                <v:path/>
                <v:fill on="f" focussize="0,0"/>
                <v:stroke/>
                <v:imagedata o:title=""/>
                <o:lock v:ext="edit" aspectratio="t"/>
                <w10:wrap type="none"/>
                <w10:anchorlock/>
              </v:rect>
            </w:pict>
          </mc:Fallback>
        </mc:AlternateContent>
      </w:r>
      <w:r>
        <w:rPr>
          <w:rFonts w:hint="default" w:ascii="Arial" w:hAnsi="Arial" w:eastAsia="宋体" w:cs="Arial"/>
          <w:b/>
          <w:bCs/>
          <w:i w:val="0"/>
          <w:iCs w:val="0"/>
          <w:caps w:val="0"/>
          <w:color w:val="FFFFFF"/>
          <w:spacing w:val="0"/>
          <w:kern w:val="0"/>
          <w:sz w:val="32"/>
          <w:szCs w:val="32"/>
          <w:bdr w:val="none" w:color="auto" w:sz="0" w:space="0"/>
          <w:shd w:val="clear" w:fill="2EB398"/>
          <w:lang w:val="en-US" w:eastAsia="zh-CN" w:bidi="ar"/>
        </w:rPr>
        <mc:AlternateContent>
          <mc:Choice Requires="wps">
            <w:drawing>
              <wp:inline distT="0" distB="0" distL="114300" distR="114300">
                <wp:extent cx="635" cy="0"/>
                <wp:effectExtent l="0" t="6350" r="0" b="6350"/>
                <wp:docPr id="6" name="自选图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19"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DjSJ3OAAAA/wAAAA8AAAAAAAAAAQAgAAAAIgAAAGRycy9k&#10;b3ducmV2LnhtbFBLAQIUABQAAAAIAIdO4kDIqdISDAIAAB8EAAAOAAAAAAAAAAEAIAAAAB0BAABk&#10;cnMvZTJvRG9jLnhtbFBLBQYAAAAABgAGAFkBAACbBQAAAAA=&#10;">
                <v:path/>
                <v:fill on="f" focussize="0,0"/>
                <v:stroke/>
                <v:imagedata o:title=""/>
                <o:lock v:ext="edit" aspectratio="t"/>
                <w10:wrap type="none"/>
                <w10:anchorlock/>
              </v:rect>
            </w:pict>
          </mc:Fallback>
        </mc:AlternateContent>
      </w:r>
    </w:p>
    <w:p w14:paraId="37CB3CB1">
      <w:pPr>
        <w:pStyle w:val="11"/>
      </w:pPr>
      <w:r>
        <w:t>窗体底端</w:t>
      </w:r>
    </w:p>
    <w:p w14:paraId="178A7AED"/>
    <w:sectPr>
      <w:pgSz w:w="11906" w:h="16838"/>
      <w:pgMar w:top="624" w:right="567" w:bottom="624"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FCB22"/>
    <w:multiLevelType w:val="multilevel"/>
    <w:tmpl w:val="97FFC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D6E9E1"/>
    <w:multiLevelType w:val="multilevel"/>
    <w:tmpl w:val="9FD6E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75DC747"/>
    <w:multiLevelType w:val="multilevel"/>
    <w:tmpl w:val="C75DC7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6FD0DC7"/>
    <w:multiLevelType w:val="multilevel"/>
    <w:tmpl w:val="D6FD0D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FBFA130"/>
    <w:multiLevelType w:val="multilevel"/>
    <w:tmpl w:val="DFBFA1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F5D36FB"/>
    <w:multiLevelType w:val="multilevel"/>
    <w:tmpl w:val="EF5D3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FFC4BCD"/>
    <w:multiLevelType w:val="multilevel"/>
    <w:tmpl w:val="EFFC4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3AE0245"/>
    <w:multiLevelType w:val="multilevel"/>
    <w:tmpl w:val="F3AE02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BFDCD7D"/>
    <w:multiLevelType w:val="multilevel"/>
    <w:tmpl w:val="FBFDCD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DEBE888"/>
    <w:multiLevelType w:val="multilevel"/>
    <w:tmpl w:val="FDEBE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F5DED30"/>
    <w:multiLevelType w:val="multilevel"/>
    <w:tmpl w:val="FF5DED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F7EEF2A"/>
    <w:multiLevelType w:val="multilevel"/>
    <w:tmpl w:val="FF7EE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FF845DA"/>
    <w:multiLevelType w:val="multilevel"/>
    <w:tmpl w:val="FFF845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FF86C00"/>
    <w:multiLevelType w:val="multilevel"/>
    <w:tmpl w:val="FFF86C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F6BD897"/>
    <w:multiLevelType w:val="multilevel"/>
    <w:tmpl w:val="3F6BD8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FBEAAC1"/>
    <w:multiLevelType w:val="multilevel"/>
    <w:tmpl w:val="5FBEA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77CE46F"/>
    <w:multiLevelType w:val="multilevel"/>
    <w:tmpl w:val="777CE4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9D9945A"/>
    <w:multiLevelType w:val="multilevel"/>
    <w:tmpl w:val="79D99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BB7E6D1"/>
    <w:multiLevelType w:val="multilevel"/>
    <w:tmpl w:val="7BB7E6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FFB04CB"/>
    <w:multiLevelType w:val="multilevel"/>
    <w:tmpl w:val="7FFB04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2"/>
  </w:num>
  <w:num w:numId="3">
    <w:abstractNumId w:val="15"/>
  </w:num>
  <w:num w:numId="4">
    <w:abstractNumId w:val="12"/>
  </w:num>
  <w:num w:numId="5">
    <w:abstractNumId w:val="11"/>
  </w:num>
  <w:num w:numId="6">
    <w:abstractNumId w:val="7"/>
  </w:num>
  <w:num w:numId="7">
    <w:abstractNumId w:val="16"/>
  </w:num>
  <w:num w:numId="8">
    <w:abstractNumId w:val="4"/>
  </w:num>
  <w:num w:numId="9">
    <w:abstractNumId w:val="14"/>
  </w:num>
  <w:num w:numId="10">
    <w:abstractNumId w:val="1"/>
  </w:num>
  <w:num w:numId="11">
    <w:abstractNumId w:val="19"/>
  </w:num>
  <w:num w:numId="12">
    <w:abstractNumId w:val="5"/>
  </w:num>
  <w:num w:numId="13">
    <w:abstractNumId w:val="8"/>
  </w:num>
  <w:num w:numId="14">
    <w:abstractNumId w:val="6"/>
  </w:num>
  <w:num w:numId="15">
    <w:abstractNumId w:val="0"/>
  </w:num>
  <w:num w:numId="16">
    <w:abstractNumId w:val="3"/>
  </w:num>
  <w:num w:numId="17">
    <w:abstractNumId w:val="17"/>
  </w:num>
  <w:num w:numId="18">
    <w:abstractNumId w:val="18"/>
  </w:num>
  <w:num w:numId="19">
    <w:abstractNumId w:val="9"/>
  </w:num>
  <w:num w:numId="20">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zNzVmZjAwMzNhYTdmZTk0MDlhYmM3MjA5NTJjODYifQ=="/>
  </w:docVars>
  <w:rsids>
    <w:rsidRoot w:val="6BFF936A"/>
    <w:rsid w:val="6BFF9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0</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2024-10-15T22:28:00Z</dcterms:created>
  <dc:creator>Caesar</dc:creator>
  <cp:lastModifiedBy>Caesar</cp:lastModifiedBy>
  <dcterms:modified xsi:type="dcterms:W3CDTF">2024-10-15T22:28:55Z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5981E40CD7D8D0BB0F7C0E67C411DD59_41</vt:lpwstr>
  </property>
</Properties>
</file>